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24AABA" w14:textId="77777777" w:rsidR="00D25887" w:rsidRPr="00E3574D" w:rsidRDefault="00D25887" w:rsidP="000C2EA9">
      <w:pPr>
        <w:widowControl w:val="0"/>
        <w:spacing w:line="280" w:lineRule="atLeast"/>
        <w:jc w:val="center"/>
        <w:rPr>
          <w:rFonts w:ascii="Times New Roman" w:hAnsi="Times New Roman" w:cs="Times New Roman"/>
          <w:sz w:val="24"/>
          <w:szCs w:val="24"/>
        </w:rPr>
      </w:pPr>
      <w:r w:rsidRPr="00E3574D">
        <w:rPr>
          <w:rFonts w:ascii="Times New Roman" w:hAnsi="Times New Roman" w:cs="Times New Roman"/>
          <w:b/>
          <w:sz w:val="24"/>
          <w:szCs w:val="24"/>
        </w:rPr>
        <w:t>Statistical analyses</w:t>
      </w:r>
    </w:p>
    <w:p w14:paraId="05B69198" w14:textId="3DBA4C67" w:rsidR="00D25887" w:rsidRPr="00E3574D" w:rsidRDefault="00D25887" w:rsidP="00D25887">
      <w:pPr>
        <w:widowControl w:val="0"/>
        <w:rPr>
          <w:rFonts w:ascii="Times New Roman" w:hAnsi="Times New Roman" w:cs="Times New Roman"/>
          <w:sz w:val="24"/>
          <w:szCs w:val="24"/>
        </w:rPr>
      </w:pPr>
      <w:r w:rsidRPr="00E3574D">
        <w:rPr>
          <w:rFonts w:ascii="Times New Roman" w:hAnsi="Times New Roman" w:cs="Times New Roman"/>
          <w:sz w:val="24"/>
          <w:szCs w:val="24"/>
        </w:rPr>
        <w:t xml:space="preserve">The reproducibility of psychological science was evaluated using significance and </w:t>
      </w:r>
      <w:r w:rsidRPr="00E3574D">
        <w:rPr>
          <w:rFonts w:ascii="Times New Roman" w:hAnsi="Times New Roman" w:cs="Times New Roman"/>
          <w:i/>
          <w:sz w:val="24"/>
          <w:szCs w:val="24"/>
        </w:rPr>
        <w:t>p</w:t>
      </w:r>
      <w:r w:rsidRPr="00E3574D">
        <w:rPr>
          <w:rFonts w:ascii="Times New Roman" w:hAnsi="Times New Roman" w:cs="Times New Roman"/>
          <w:sz w:val="24"/>
          <w:szCs w:val="24"/>
        </w:rPr>
        <w:t xml:space="preserve">-values, effect sizes, </w:t>
      </w:r>
      <w:r w:rsidR="00682833" w:rsidRPr="00E3574D">
        <w:rPr>
          <w:rFonts w:ascii="Times New Roman" w:hAnsi="Times New Roman" w:cs="Times New Roman"/>
          <w:sz w:val="24"/>
          <w:szCs w:val="24"/>
        </w:rPr>
        <w:t>subjective</w:t>
      </w:r>
      <w:r w:rsidRPr="00E3574D">
        <w:rPr>
          <w:rFonts w:ascii="Times New Roman" w:hAnsi="Times New Roman" w:cs="Times New Roman"/>
          <w:sz w:val="24"/>
          <w:szCs w:val="24"/>
        </w:rPr>
        <w:t xml:space="preserve"> assessments of replication teams, </w:t>
      </w:r>
      <w:commentRangeStart w:id="0"/>
      <w:r w:rsidRPr="00E3574D">
        <w:rPr>
          <w:rFonts w:ascii="Times New Roman" w:hAnsi="Times New Roman" w:cs="Times New Roman"/>
          <w:sz w:val="24"/>
          <w:szCs w:val="24"/>
        </w:rPr>
        <w:t>and meta-analysis of the difference of effect size between original and replication study.</w:t>
      </w:r>
      <w:commentRangeEnd w:id="0"/>
      <w:r w:rsidR="00C46F09">
        <w:rPr>
          <w:rStyle w:val="CommentReference"/>
        </w:rPr>
        <w:commentReference w:id="0"/>
      </w:r>
    </w:p>
    <w:p w14:paraId="47FC1689" w14:textId="78B0D886" w:rsidR="00D25887" w:rsidRPr="00E3574D" w:rsidRDefault="00D25887" w:rsidP="00D25887">
      <w:pPr>
        <w:widowControl w:val="0"/>
        <w:ind w:firstLine="720"/>
        <w:rPr>
          <w:rFonts w:ascii="Times New Roman" w:hAnsi="Times New Roman" w:cs="Times New Roman"/>
          <w:sz w:val="24"/>
          <w:szCs w:val="24"/>
        </w:rPr>
      </w:pPr>
      <w:r w:rsidRPr="00E3574D">
        <w:rPr>
          <w:rFonts w:ascii="Times New Roman" w:hAnsi="Times New Roman" w:cs="Times New Roman"/>
          <w:b/>
          <w:sz w:val="24"/>
          <w:szCs w:val="24"/>
        </w:rPr>
        <w:t xml:space="preserve">Significance and </w:t>
      </w:r>
      <w:r w:rsidRPr="00E3574D">
        <w:rPr>
          <w:rFonts w:ascii="Times New Roman" w:hAnsi="Times New Roman" w:cs="Times New Roman"/>
          <w:b/>
          <w:i/>
          <w:sz w:val="24"/>
          <w:szCs w:val="24"/>
        </w:rPr>
        <w:t>p</w:t>
      </w:r>
      <w:r w:rsidRPr="00E3574D">
        <w:rPr>
          <w:rFonts w:ascii="Times New Roman" w:hAnsi="Times New Roman" w:cs="Times New Roman"/>
          <w:b/>
          <w:sz w:val="24"/>
          <w:szCs w:val="24"/>
        </w:rPr>
        <w:t xml:space="preserve">-values. </w:t>
      </w:r>
      <w:r w:rsidRPr="00E3574D">
        <w:rPr>
          <w:rFonts w:ascii="Times New Roman" w:hAnsi="Times New Roman" w:cs="Times New Roman"/>
          <w:sz w:val="24"/>
          <w:szCs w:val="24"/>
        </w:rPr>
        <w:t>Assuming a two-tailed test and significance or alpha level of .05, all test results of original and replication studies were classified as statistically significant (</w:t>
      </w:r>
      <w:r w:rsidRPr="00E3574D">
        <w:rPr>
          <w:rFonts w:ascii="Times New Roman" w:hAnsi="Times New Roman" w:cs="Times New Roman"/>
          <w:i/>
          <w:sz w:val="24"/>
          <w:szCs w:val="24"/>
        </w:rPr>
        <w:t>p</w:t>
      </w:r>
      <w:r w:rsidRPr="00E3574D">
        <w:rPr>
          <w:rFonts w:ascii="Times New Roman" w:hAnsi="Times New Roman" w:cs="Times New Roman"/>
          <w:sz w:val="24"/>
          <w:szCs w:val="24"/>
        </w:rPr>
        <w:t>-value ≤ 0.05) and insignificant (</w:t>
      </w:r>
      <w:r w:rsidRPr="00E3574D">
        <w:rPr>
          <w:rFonts w:ascii="Times New Roman" w:hAnsi="Times New Roman" w:cs="Times New Roman"/>
          <w:i/>
          <w:sz w:val="24"/>
          <w:szCs w:val="24"/>
        </w:rPr>
        <w:t>p</w:t>
      </w:r>
      <w:r w:rsidRPr="00E3574D">
        <w:rPr>
          <w:rFonts w:ascii="Times New Roman" w:hAnsi="Times New Roman" w:cs="Times New Roman"/>
          <w:sz w:val="24"/>
          <w:szCs w:val="24"/>
        </w:rPr>
        <w:t xml:space="preserve"> &gt; .05). Using the non-significant </w:t>
      </w:r>
      <w:r w:rsidRPr="00E3574D">
        <w:rPr>
          <w:rFonts w:ascii="Times New Roman" w:hAnsi="Times New Roman" w:cs="Times New Roman"/>
          <w:i/>
          <w:sz w:val="24"/>
          <w:szCs w:val="24"/>
        </w:rPr>
        <w:t>p</w:t>
      </w:r>
      <w:r w:rsidRPr="00E3574D">
        <w:rPr>
          <w:rFonts w:ascii="Times New Roman" w:hAnsi="Times New Roman" w:cs="Times New Roman"/>
          <w:sz w:val="24"/>
          <w:szCs w:val="24"/>
        </w:rPr>
        <w:t xml:space="preserve">-values of the replication studies only, </w:t>
      </w:r>
      <w:r w:rsidR="00682833" w:rsidRPr="00E3574D">
        <w:rPr>
          <w:rFonts w:ascii="Times New Roman" w:hAnsi="Times New Roman" w:cs="Times New Roman"/>
          <w:sz w:val="24"/>
          <w:szCs w:val="24"/>
        </w:rPr>
        <w:t xml:space="preserve">using Fisher’s (1925) method </w:t>
      </w:r>
      <w:r w:rsidRPr="00E3574D">
        <w:rPr>
          <w:rFonts w:ascii="Times New Roman" w:hAnsi="Times New Roman" w:cs="Times New Roman"/>
          <w:sz w:val="24"/>
          <w:szCs w:val="24"/>
        </w:rPr>
        <w:t>we tested the hypothesis that these studies had ‘no evidential value’, i.e. the null-hypothesis of zero-effect holds for all these studies. The hypothesis that the proportions of statistically significant results are equal was tested using the McNemar test for paired nominal data</w:t>
      </w:r>
      <w:r w:rsidR="00682833" w:rsidRPr="00E3574D">
        <w:rPr>
          <w:rFonts w:ascii="Times New Roman" w:hAnsi="Times New Roman" w:cs="Times New Roman"/>
          <w:sz w:val="24"/>
          <w:szCs w:val="24"/>
        </w:rPr>
        <w:t>, and a confidence interval of the reproducibility parameter was calculated. S</w:t>
      </w:r>
      <w:r w:rsidRPr="00E3574D">
        <w:rPr>
          <w:rFonts w:ascii="Times New Roman" w:hAnsi="Times New Roman" w:cs="Times New Roman"/>
          <w:sz w:val="24"/>
          <w:szCs w:val="24"/>
        </w:rPr>
        <w:t xml:space="preserve">econd, we compared the central tendency of the distribution of </w:t>
      </w:r>
      <w:r w:rsidRPr="00E3574D">
        <w:rPr>
          <w:rFonts w:ascii="Times New Roman" w:hAnsi="Times New Roman" w:cs="Times New Roman"/>
          <w:i/>
          <w:sz w:val="24"/>
          <w:szCs w:val="24"/>
        </w:rPr>
        <w:t>p</w:t>
      </w:r>
      <w:r w:rsidRPr="00E3574D">
        <w:rPr>
          <w:rFonts w:ascii="Times New Roman" w:hAnsi="Times New Roman" w:cs="Times New Roman"/>
          <w:sz w:val="24"/>
          <w:szCs w:val="24"/>
        </w:rPr>
        <w:t>-values of original and replication studies using the Wilcoxon signed-rank test</w:t>
      </w:r>
      <w:r w:rsidR="00682833" w:rsidRPr="00E3574D">
        <w:rPr>
          <w:rFonts w:ascii="Times New Roman" w:hAnsi="Times New Roman" w:cs="Times New Roman"/>
          <w:sz w:val="24"/>
          <w:szCs w:val="24"/>
        </w:rPr>
        <w:t xml:space="preserve"> and the </w:t>
      </w:r>
      <w:r w:rsidR="00682833" w:rsidRPr="00E3574D">
        <w:rPr>
          <w:rFonts w:ascii="Times New Roman" w:hAnsi="Times New Roman" w:cs="Times New Roman"/>
          <w:i/>
          <w:sz w:val="24"/>
          <w:szCs w:val="24"/>
        </w:rPr>
        <w:t>t</w:t>
      </w:r>
      <w:r w:rsidR="00682833" w:rsidRPr="00E3574D">
        <w:rPr>
          <w:rFonts w:ascii="Times New Roman" w:hAnsi="Times New Roman" w:cs="Times New Roman"/>
          <w:sz w:val="24"/>
          <w:szCs w:val="24"/>
        </w:rPr>
        <w:t>-test for dependent samples</w:t>
      </w:r>
      <w:r w:rsidRPr="00E3574D">
        <w:rPr>
          <w:rFonts w:ascii="Times New Roman" w:hAnsi="Times New Roman" w:cs="Times New Roman"/>
          <w:sz w:val="24"/>
          <w:szCs w:val="24"/>
        </w:rPr>
        <w:t xml:space="preserve">. For both tests we only used complete data, i.e. study-pairs for which both </w:t>
      </w:r>
      <w:r w:rsidRPr="00E3574D">
        <w:rPr>
          <w:rFonts w:ascii="Times New Roman" w:hAnsi="Times New Roman" w:cs="Times New Roman"/>
          <w:i/>
          <w:sz w:val="24"/>
          <w:szCs w:val="24"/>
        </w:rPr>
        <w:t>p</w:t>
      </w:r>
      <w:r w:rsidRPr="00E3574D">
        <w:rPr>
          <w:rFonts w:ascii="Times New Roman" w:hAnsi="Times New Roman" w:cs="Times New Roman"/>
          <w:sz w:val="24"/>
          <w:szCs w:val="24"/>
        </w:rPr>
        <w:t>-values were available.</w:t>
      </w:r>
    </w:p>
    <w:p w14:paraId="49ADB53C" w14:textId="15F5D139" w:rsidR="0015077D" w:rsidRPr="00E3574D" w:rsidRDefault="00D25887" w:rsidP="00D25887">
      <w:pPr>
        <w:widowControl w:val="0"/>
        <w:ind w:firstLine="720"/>
        <w:rPr>
          <w:rFonts w:ascii="Times New Roman" w:hAnsi="Times New Roman" w:cs="Times New Roman"/>
          <w:sz w:val="24"/>
          <w:szCs w:val="24"/>
        </w:rPr>
      </w:pPr>
      <w:r w:rsidRPr="00E3574D">
        <w:rPr>
          <w:rFonts w:ascii="Times New Roman" w:hAnsi="Times New Roman" w:cs="Times New Roman"/>
          <w:b/>
          <w:sz w:val="24"/>
          <w:szCs w:val="24"/>
        </w:rPr>
        <w:t>Effect sizes</w:t>
      </w:r>
      <w:r w:rsidRPr="00E3574D">
        <w:rPr>
          <w:rFonts w:ascii="Times New Roman" w:hAnsi="Times New Roman" w:cs="Times New Roman"/>
          <w:sz w:val="24"/>
          <w:szCs w:val="24"/>
        </w:rPr>
        <w:t>. We transformed all effect sizes into correlation coefficients</w:t>
      </w:r>
      <w:r w:rsidR="002706F2" w:rsidRPr="00E3574D">
        <w:rPr>
          <w:rFonts w:ascii="Times New Roman" w:hAnsi="Times New Roman" w:cs="Times New Roman"/>
          <w:sz w:val="24"/>
          <w:szCs w:val="24"/>
        </w:rPr>
        <w:t xml:space="preserve"> whenever possible</w:t>
      </w:r>
      <w:r w:rsidRPr="00E3574D">
        <w:rPr>
          <w:rFonts w:ascii="Times New Roman" w:hAnsi="Times New Roman" w:cs="Times New Roman"/>
          <w:sz w:val="24"/>
          <w:szCs w:val="24"/>
        </w:rPr>
        <w:t xml:space="preserve">. Correlation coefficients have several advantages over other effect size measures, such as, e.g. Cohen’s </w:t>
      </w:r>
      <w:r w:rsidRPr="00E3574D">
        <w:rPr>
          <w:rFonts w:ascii="Times New Roman" w:hAnsi="Times New Roman" w:cs="Times New Roman"/>
          <w:i/>
          <w:sz w:val="24"/>
          <w:szCs w:val="24"/>
        </w:rPr>
        <w:t>d</w:t>
      </w:r>
      <w:r w:rsidRPr="00E3574D">
        <w:rPr>
          <w:rFonts w:ascii="Times New Roman" w:hAnsi="Times New Roman" w:cs="Times New Roman"/>
          <w:sz w:val="24"/>
          <w:szCs w:val="24"/>
        </w:rPr>
        <w:t xml:space="preserve">. Correlation coefficients are bounded, and well-known and therefore more readily interpretable. Most importantly for our purposes, analysis of correlation coefficients is rather straightforward because, after applying the Fisher transformation, their standard error is only a function of sample size. Formulas </w:t>
      </w:r>
      <w:r w:rsidR="00873B5A" w:rsidRPr="00E3574D">
        <w:rPr>
          <w:rFonts w:ascii="Times New Roman" w:hAnsi="Times New Roman" w:cs="Times New Roman"/>
          <w:sz w:val="24"/>
          <w:szCs w:val="24"/>
        </w:rPr>
        <w:t xml:space="preserve">and code </w:t>
      </w:r>
      <w:r w:rsidRPr="00E3574D">
        <w:rPr>
          <w:rFonts w:ascii="Times New Roman" w:hAnsi="Times New Roman" w:cs="Times New Roman"/>
          <w:sz w:val="24"/>
          <w:szCs w:val="24"/>
        </w:rPr>
        <w:t xml:space="preserve">for converting test statistics </w:t>
      </w:r>
      <w:r w:rsidRPr="00E3574D">
        <w:rPr>
          <w:rFonts w:ascii="Times New Roman" w:hAnsi="Times New Roman" w:cs="Times New Roman"/>
          <w:i/>
          <w:sz w:val="24"/>
          <w:szCs w:val="24"/>
        </w:rPr>
        <w:t>z</w:t>
      </w:r>
      <w:r w:rsidRPr="00E3574D">
        <w:rPr>
          <w:rFonts w:ascii="Times New Roman" w:hAnsi="Times New Roman" w:cs="Times New Roman"/>
          <w:sz w:val="24"/>
          <w:szCs w:val="24"/>
        </w:rPr>
        <w:t xml:space="preserve">, </w:t>
      </w:r>
      <w:r w:rsidRPr="00E3574D">
        <w:rPr>
          <w:rFonts w:ascii="Times New Roman" w:hAnsi="Times New Roman" w:cs="Times New Roman"/>
          <w:i/>
          <w:sz w:val="24"/>
          <w:szCs w:val="24"/>
        </w:rPr>
        <w:t>F</w:t>
      </w:r>
      <w:r w:rsidRPr="00E3574D">
        <w:rPr>
          <w:rFonts w:ascii="Times New Roman" w:hAnsi="Times New Roman" w:cs="Times New Roman"/>
          <w:sz w:val="24"/>
          <w:szCs w:val="24"/>
        </w:rPr>
        <w:t xml:space="preserve">, </w:t>
      </w:r>
      <w:r w:rsidRPr="00E3574D">
        <w:rPr>
          <w:rFonts w:ascii="Times New Roman" w:hAnsi="Times New Roman" w:cs="Times New Roman"/>
          <w:i/>
          <w:sz w:val="24"/>
          <w:szCs w:val="24"/>
        </w:rPr>
        <w:t>t</w:t>
      </w:r>
      <w:r w:rsidRPr="00E3574D">
        <w:rPr>
          <w:rFonts w:ascii="Times New Roman" w:hAnsi="Times New Roman" w:cs="Times New Roman"/>
          <w:sz w:val="24"/>
          <w:szCs w:val="24"/>
        </w:rPr>
        <w:t xml:space="preserve">, and </w:t>
      </w:r>
      <w:r w:rsidRPr="00E3574D">
        <w:rPr>
          <w:rFonts w:ascii="Times New Roman" w:hAnsi="Times New Roman" w:cs="Times New Roman"/>
          <w:i/>
          <w:sz w:val="24"/>
          <w:szCs w:val="24"/>
        </w:rPr>
        <w:t>χ</w:t>
      </w:r>
      <w:r w:rsidRPr="00E3574D">
        <w:rPr>
          <w:rFonts w:ascii="Times New Roman" w:hAnsi="Times New Roman" w:cs="Times New Roman"/>
          <w:i/>
          <w:sz w:val="24"/>
          <w:szCs w:val="24"/>
          <w:vertAlign w:val="superscript"/>
        </w:rPr>
        <w:t>2</w:t>
      </w:r>
      <w:r w:rsidRPr="00E3574D">
        <w:rPr>
          <w:rFonts w:ascii="Times New Roman" w:hAnsi="Times New Roman" w:cs="Times New Roman"/>
          <w:sz w:val="24"/>
          <w:szCs w:val="24"/>
        </w:rPr>
        <w:t xml:space="preserve"> into correlation coefficients are provided in supplementary materials</w:t>
      </w:r>
      <w:r w:rsidR="00873B5A" w:rsidRPr="00E3574D">
        <w:rPr>
          <w:rFonts w:ascii="Times New Roman" w:hAnsi="Times New Roman" w:cs="Times New Roman"/>
          <w:sz w:val="24"/>
          <w:szCs w:val="24"/>
        </w:rPr>
        <w:t xml:space="preserve"> (see [A</w:t>
      </w:r>
      <w:r w:rsidR="0015077D" w:rsidRPr="00E3574D">
        <w:rPr>
          <w:rFonts w:ascii="Times New Roman" w:hAnsi="Times New Roman" w:cs="Times New Roman"/>
          <w:sz w:val="24"/>
          <w:szCs w:val="24"/>
        </w:rPr>
        <w:t>3</w:t>
      </w:r>
      <w:r w:rsidR="00873B5A" w:rsidRPr="00E3574D">
        <w:rPr>
          <w:rFonts w:ascii="Times New Roman" w:hAnsi="Times New Roman" w:cs="Times New Roman"/>
          <w:sz w:val="24"/>
          <w:szCs w:val="24"/>
        </w:rPr>
        <w:t>])</w:t>
      </w:r>
      <w:r w:rsidRPr="00E3574D">
        <w:rPr>
          <w:rFonts w:ascii="Times New Roman" w:hAnsi="Times New Roman" w:cs="Times New Roman"/>
          <w:sz w:val="24"/>
          <w:szCs w:val="24"/>
        </w:rPr>
        <w:t xml:space="preserve">. To be able to compare and analyze correlations across study-pairs, </w:t>
      </w:r>
      <w:r w:rsidR="0015077D" w:rsidRPr="00E3574D">
        <w:rPr>
          <w:rFonts w:ascii="Times New Roman" w:hAnsi="Times New Roman" w:cs="Times New Roman"/>
          <w:sz w:val="24"/>
          <w:szCs w:val="24"/>
        </w:rPr>
        <w:t>the original study’s effect size was coded as positive; the replication study’s effect size was coded as negative if and only if the replication study’s effect was opposite to that of the original study.</w:t>
      </w:r>
    </w:p>
    <w:p w14:paraId="76EF68AB" w14:textId="520FDB50" w:rsidR="00D25887" w:rsidRPr="00E3574D" w:rsidRDefault="00D25887" w:rsidP="00D25887">
      <w:pPr>
        <w:widowControl w:val="0"/>
        <w:ind w:firstLine="720"/>
        <w:rPr>
          <w:rFonts w:ascii="Times New Roman" w:hAnsi="Times New Roman" w:cs="Times New Roman"/>
          <w:sz w:val="24"/>
          <w:szCs w:val="24"/>
        </w:rPr>
      </w:pPr>
      <w:r w:rsidRPr="00E3574D">
        <w:rPr>
          <w:rFonts w:ascii="Times New Roman" w:hAnsi="Times New Roman" w:cs="Times New Roman"/>
          <w:sz w:val="24"/>
          <w:szCs w:val="24"/>
        </w:rPr>
        <w:t xml:space="preserve">Effect sizes were compared using four tests. The central tendency of the effect size distributions of original and replication studies were compared using both a paired two-sample </w:t>
      </w:r>
      <w:r w:rsidRPr="00E3574D">
        <w:rPr>
          <w:rFonts w:ascii="Times New Roman" w:hAnsi="Times New Roman" w:cs="Times New Roman"/>
          <w:i/>
          <w:sz w:val="24"/>
          <w:szCs w:val="24"/>
        </w:rPr>
        <w:t>t</w:t>
      </w:r>
      <w:r w:rsidRPr="00E3574D">
        <w:rPr>
          <w:rFonts w:ascii="Times New Roman" w:hAnsi="Times New Roman" w:cs="Times New Roman"/>
          <w:sz w:val="24"/>
          <w:szCs w:val="24"/>
        </w:rPr>
        <w:t>-test and the Wilcoxon signed-rank test. Third, we computed the proportion of study-pairs in which the effect of the original study was stronger than in the replication study, and tested the hypothesis that this proportion is .5. For this test only, we also used the data for which effect size measures were available but no correlation coefficient could be computed (e.g. if a regression coefficient was reported, but not its test statistics). F</w:t>
      </w:r>
      <w:r w:rsidR="004D0A22" w:rsidRPr="00E3574D">
        <w:rPr>
          <w:rFonts w:ascii="Times New Roman" w:hAnsi="Times New Roman" w:cs="Times New Roman"/>
          <w:sz w:val="24"/>
          <w:szCs w:val="24"/>
        </w:rPr>
        <w:t>ourth</w:t>
      </w:r>
      <w:r w:rsidRPr="00E3574D">
        <w:rPr>
          <w:rFonts w:ascii="Times New Roman" w:hAnsi="Times New Roman" w:cs="Times New Roman"/>
          <w:sz w:val="24"/>
          <w:szCs w:val="24"/>
        </w:rPr>
        <w:t xml:space="preserve">, we calculated the proportion of study-pairs in which the effect of the original study was in the confidence interval of the effect of the replication study, and compared this with the expected proportion using a goodness-of-fit </w:t>
      </w:r>
      <w:r w:rsidRPr="00E3574D">
        <w:rPr>
          <w:rFonts w:ascii="Times New Roman" w:hAnsi="Times New Roman" w:cs="Times New Roman"/>
          <w:i/>
          <w:sz w:val="24"/>
          <w:szCs w:val="24"/>
        </w:rPr>
        <w:t>χ</w:t>
      </w:r>
      <w:r w:rsidRPr="00E3574D">
        <w:rPr>
          <w:rFonts w:ascii="Times New Roman" w:hAnsi="Times New Roman" w:cs="Times New Roman"/>
          <w:i/>
          <w:sz w:val="24"/>
          <w:szCs w:val="24"/>
          <w:vertAlign w:val="superscript"/>
        </w:rPr>
        <w:t>2</w:t>
      </w:r>
      <w:r w:rsidRPr="00E3574D">
        <w:rPr>
          <w:rFonts w:ascii="Times New Roman" w:hAnsi="Times New Roman" w:cs="Times New Roman"/>
          <w:i/>
          <w:sz w:val="24"/>
          <w:szCs w:val="24"/>
          <w:vertAlign w:val="subscript"/>
        </w:rPr>
        <w:softHyphen/>
      </w:r>
      <w:r w:rsidRPr="00E3574D">
        <w:rPr>
          <w:rFonts w:ascii="Times New Roman" w:hAnsi="Times New Roman" w:cs="Times New Roman"/>
          <w:sz w:val="24"/>
          <w:szCs w:val="24"/>
        </w:rPr>
        <w:t xml:space="preserve">-test. </w:t>
      </w:r>
      <w:r w:rsidR="00134C58" w:rsidRPr="00E3574D">
        <w:rPr>
          <w:rFonts w:ascii="Times New Roman" w:hAnsi="Times New Roman" w:cs="Times New Roman"/>
          <w:sz w:val="24"/>
          <w:szCs w:val="24"/>
        </w:rPr>
        <w:t xml:space="preserve">We carried out this test on the subset, further called MA, of study-pairs where both the correlation coefficient and its standard error could be computed. Standard errors could only be computed if test statistics were </w:t>
      </w:r>
      <w:r w:rsidR="00134C58" w:rsidRPr="00E3574D">
        <w:rPr>
          <w:rFonts w:ascii="Times New Roman" w:hAnsi="Times New Roman" w:cs="Times New Roman"/>
          <w:i/>
          <w:sz w:val="24"/>
          <w:szCs w:val="24"/>
        </w:rPr>
        <w:t>r</w:t>
      </w:r>
      <w:r w:rsidR="00134C58" w:rsidRPr="00E3574D">
        <w:rPr>
          <w:rFonts w:ascii="Times New Roman" w:hAnsi="Times New Roman" w:cs="Times New Roman"/>
          <w:sz w:val="24"/>
          <w:szCs w:val="24"/>
        </w:rPr>
        <w:t xml:space="preserve">, </w:t>
      </w:r>
      <w:r w:rsidR="00134C58" w:rsidRPr="00E3574D">
        <w:rPr>
          <w:rFonts w:ascii="Times New Roman" w:hAnsi="Times New Roman" w:cs="Times New Roman"/>
          <w:i/>
          <w:sz w:val="24"/>
          <w:szCs w:val="24"/>
        </w:rPr>
        <w:t>t</w:t>
      </w:r>
      <w:r w:rsidR="00134C58" w:rsidRPr="00E3574D">
        <w:rPr>
          <w:rFonts w:ascii="Times New Roman" w:hAnsi="Times New Roman" w:cs="Times New Roman"/>
          <w:sz w:val="24"/>
          <w:szCs w:val="24"/>
        </w:rPr>
        <w:t xml:space="preserve">, or </w:t>
      </w:r>
      <w:r w:rsidR="00134C58" w:rsidRPr="00E3574D">
        <w:rPr>
          <w:rFonts w:ascii="Times New Roman" w:hAnsi="Times New Roman" w:cs="Times New Roman"/>
          <w:i/>
          <w:sz w:val="24"/>
          <w:szCs w:val="24"/>
        </w:rPr>
        <w:t>F</w:t>
      </w:r>
      <w:r w:rsidR="00134C58" w:rsidRPr="00E3574D">
        <w:rPr>
          <w:rFonts w:ascii="Times New Roman" w:hAnsi="Times New Roman" w:cs="Times New Roman"/>
          <w:sz w:val="24"/>
          <w:szCs w:val="24"/>
        </w:rPr>
        <w:t>(1,</w:t>
      </w:r>
      <w:r w:rsidR="00134C58" w:rsidRPr="00E3574D">
        <w:rPr>
          <w:rFonts w:ascii="Times New Roman" w:hAnsi="Times New Roman" w:cs="Times New Roman"/>
          <w:i/>
          <w:sz w:val="24"/>
          <w:szCs w:val="24"/>
        </w:rPr>
        <w:t>df</w:t>
      </w:r>
      <w:r w:rsidR="00134C58" w:rsidRPr="00E3574D">
        <w:rPr>
          <w:rFonts w:ascii="Times New Roman" w:hAnsi="Times New Roman" w:cs="Times New Roman"/>
          <w:i/>
          <w:sz w:val="24"/>
          <w:szCs w:val="24"/>
          <w:vertAlign w:val="subscript"/>
        </w:rPr>
        <w:t>2</w:t>
      </w:r>
      <w:r w:rsidR="00134C58" w:rsidRPr="00E3574D">
        <w:rPr>
          <w:rFonts w:ascii="Times New Roman" w:hAnsi="Times New Roman" w:cs="Times New Roman"/>
          <w:sz w:val="24"/>
          <w:szCs w:val="24"/>
        </w:rPr>
        <w:t xml:space="preserve">). </w:t>
      </w:r>
      <w:r w:rsidRPr="00E3574D">
        <w:rPr>
          <w:rFonts w:ascii="Times New Roman" w:hAnsi="Times New Roman" w:cs="Times New Roman"/>
          <w:sz w:val="24"/>
          <w:szCs w:val="24"/>
        </w:rPr>
        <w:t>The expected proportion is the sum over expected probabilities across study-pairs. The test assumes the same population effect size for original and replication study in the same study-pair</w:t>
      </w:r>
      <w:r w:rsidR="00407196" w:rsidRPr="00E3574D">
        <w:rPr>
          <w:rFonts w:ascii="Times New Roman" w:hAnsi="Times New Roman" w:cs="Times New Roman"/>
          <w:sz w:val="24"/>
          <w:szCs w:val="24"/>
        </w:rPr>
        <w:t xml:space="preserve"> (s</w:t>
      </w:r>
      <w:r w:rsidRPr="00E3574D">
        <w:rPr>
          <w:rFonts w:ascii="Times New Roman" w:hAnsi="Times New Roman" w:cs="Times New Roman"/>
          <w:sz w:val="24"/>
          <w:szCs w:val="24"/>
        </w:rPr>
        <w:t xml:space="preserve">ee </w:t>
      </w:r>
      <w:r w:rsidR="00407196" w:rsidRPr="00E3574D">
        <w:rPr>
          <w:rFonts w:ascii="Times New Roman" w:hAnsi="Times New Roman" w:cs="Times New Roman"/>
          <w:sz w:val="24"/>
          <w:szCs w:val="24"/>
        </w:rPr>
        <w:t>[</w:t>
      </w:r>
      <w:r w:rsidR="0015077D" w:rsidRPr="00E3574D">
        <w:rPr>
          <w:rFonts w:ascii="Times New Roman" w:hAnsi="Times New Roman" w:cs="Times New Roman"/>
          <w:sz w:val="24"/>
          <w:szCs w:val="24"/>
        </w:rPr>
        <w:t>A4</w:t>
      </w:r>
      <w:r w:rsidR="00407196" w:rsidRPr="00E3574D">
        <w:rPr>
          <w:rFonts w:ascii="Times New Roman" w:hAnsi="Times New Roman" w:cs="Times New Roman"/>
          <w:sz w:val="24"/>
          <w:szCs w:val="24"/>
        </w:rPr>
        <w:t>]</w:t>
      </w:r>
      <w:r w:rsidR="0015077D" w:rsidRPr="00E3574D">
        <w:rPr>
          <w:rFonts w:ascii="Times New Roman" w:hAnsi="Times New Roman" w:cs="Times New Roman"/>
          <w:sz w:val="24"/>
          <w:szCs w:val="24"/>
        </w:rPr>
        <w:t xml:space="preserve"> </w:t>
      </w:r>
      <w:r w:rsidRPr="00E3574D">
        <w:rPr>
          <w:rFonts w:ascii="Times New Roman" w:hAnsi="Times New Roman" w:cs="Times New Roman"/>
          <w:sz w:val="24"/>
          <w:szCs w:val="24"/>
        </w:rPr>
        <w:t>for computational details on the test</w:t>
      </w:r>
      <w:r w:rsidR="00407196" w:rsidRPr="00E3574D">
        <w:rPr>
          <w:rFonts w:ascii="Times New Roman" w:hAnsi="Times New Roman" w:cs="Times New Roman"/>
          <w:sz w:val="24"/>
          <w:szCs w:val="24"/>
        </w:rPr>
        <w:t>)</w:t>
      </w:r>
      <w:r w:rsidRPr="00E3574D">
        <w:rPr>
          <w:rFonts w:ascii="Times New Roman" w:hAnsi="Times New Roman" w:cs="Times New Roman"/>
          <w:sz w:val="24"/>
          <w:szCs w:val="24"/>
        </w:rPr>
        <w:t>.</w:t>
      </w:r>
      <w:r w:rsidR="004D0A22" w:rsidRPr="00E3574D">
        <w:rPr>
          <w:rFonts w:ascii="Times New Roman" w:hAnsi="Times New Roman" w:cs="Times New Roman"/>
          <w:sz w:val="24"/>
          <w:szCs w:val="24"/>
        </w:rPr>
        <w:t xml:space="preserve"> </w:t>
      </w:r>
    </w:p>
    <w:p w14:paraId="664CA691" w14:textId="51850FC5" w:rsidR="008E1913" w:rsidRPr="00E3574D" w:rsidRDefault="00CB1200" w:rsidP="00D25887">
      <w:pPr>
        <w:widowControl w:val="0"/>
        <w:ind w:firstLine="720"/>
        <w:rPr>
          <w:rFonts w:ascii="Times New Roman" w:hAnsi="Times New Roman" w:cs="Times New Roman"/>
          <w:sz w:val="24"/>
          <w:szCs w:val="24"/>
        </w:rPr>
      </w:pPr>
      <w:r w:rsidRPr="00E3574D">
        <w:rPr>
          <w:rFonts w:ascii="Times New Roman" w:hAnsi="Times New Roman" w:cs="Times New Roman"/>
          <w:b/>
          <w:sz w:val="24"/>
          <w:szCs w:val="24"/>
        </w:rPr>
        <w:t>Meta-analysis</w:t>
      </w:r>
      <w:r w:rsidRPr="00E3574D">
        <w:rPr>
          <w:rFonts w:ascii="Times New Roman" w:hAnsi="Times New Roman" w:cs="Times New Roman"/>
          <w:sz w:val="24"/>
          <w:szCs w:val="24"/>
        </w:rPr>
        <w:t xml:space="preserve">. Meta-analyses were conducted on </w:t>
      </w:r>
      <w:r w:rsidR="00584E3A" w:rsidRPr="00E3574D">
        <w:rPr>
          <w:rFonts w:ascii="Times New Roman" w:hAnsi="Times New Roman" w:cs="Times New Roman"/>
          <w:sz w:val="24"/>
          <w:szCs w:val="24"/>
        </w:rPr>
        <w:t xml:space="preserve">Fisher-transformed correlations for </w:t>
      </w:r>
      <w:r w:rsidRPr="00E3574D">
        <w:rPr>
          <w:rFonts w:ascii="Times New Roman" w:hAnsi="Times New Roman" w:cs="Times New Roman"/>
          <w:sz w:val="24"/>
          <w:szCs w:val="24"/>
        </w:rPr>
        <w:t xml:space="preserve">all </w:t>
      </w:r>
      <w:r w:rsidRPr="00E3574D">
        <w:rPr>
          <w:rFonts w:ascii="Times New Roman" w:hAnsi="Times New Roman" w:cs="Times New Roman"/>
          <w:sz w:val="24"/>
          <w:szCs w:val="24"/>
        </w:rPr>
        <w:lastRenderedPageBreak/>
        <w:t xml:space="preserve">study-pairs </w:t>
      </w:r>
      <w:r w:rsidR="007167D7" w:rsidRPr="00E3574D">
        <w:rPr>
          <w:rFonts w:ascii="Times New Roman" w:hAnsi="Times New Roman" w:cs="Times New Roman"/>
          <w:sz w:val="24"/>
          <w:szCs w:val="24"/>
        </w:rPr>
        <w:t>in subset MA, and computed the number of times the CI of the meta-analysis contained 0, which amounts to the number of times the null hypothesis of no effect is rejected according to the meta-analysis.</w:t>
      </w:r>
      <w:r w:rsidR="001105B6" w:rsidRPr="00E3574D">
        <w:rPr>
          <w:rFonts w:ascii="Times New Roman" w:hAnsi="Times New Roman" w:cs="Times New Roman"/>
          <w:sz w:val="24"/>
          <w:szCs w:val="24"/>
        </w:rPr>
        <w:t xml:space="preserve"> </w:t>
      </w:r>
    </w:p>
    <w:p w14:paraId="598F53A4" w14:textId="259EFF70" w:rsidR="00D25887" w:rsidRPr="00E3574D" w:rsidRDefault="00D25887" w:rsidP="00D25887">
      <w:pPr>
        <w:widowControl w:val="0"/>
        <w:ind w:firstLine="720"/>
        <w:rPr>
          <w:rFonts w:ascii="Times New Roman" w:hAnsi="Times New Roman" w:cs="Times New Roman"/>
          <w:sz w:val="24"/>
          <w:szCs w:val="24"/>
        </w:rPr>
      </w:pPr>
      <w:r w:rsidRPr="00E3574D">
        <w:rPr>
          <w:rFonts w:ascii="Times New Roman" w:hAnsi="Times New Roman" w:cs="Times New Roman"/>
          <w:b/>
          <w:sz w:val="24"/>
          <w:szCs w:val="24"/>
        </w:rPr>
        <w:t xml:space="preserve">Qualitative assessment of “Did it replicate?”  </w:t>
      </w:r>
      <w:r w:rsidRPr="00E3574D">
        <w:rPr>
          <w:rFonts w:ascii="Times New Roman" w:hAnsi="Times New Roman" w:cs="Times New Roman"/>
          <w:sz w:val="24"/>
          <w:szCs w:val="24"/>
        </w:rPr>
        <w:t>In addition to the quantitative assessments of replication and effect estimation, we conducted a qualitative assessment of whether the replication provided evidence of replicating the original result.  In some cases, the quantitative data anticipates a straightforward qualitative assessment of replication.  But for more complex designs, such as multivariate interaction effects, the quantitative analysis may not provide a simple interpretation.  For qualitative assessment, replication teams answered the following question: “Did the replication study show evidence for the key effect consistent with the original study?” with a 4-point response scale: No, Slightly, Mostly, Yes.  Raters could also respond “Not possible to determine.”</w:t>
      </w:r>
    </w:p>
    <w:p w14:paraId="492241A7" w14:textId="5C581556" w:rsidR="00161A68" w:rsidRPr="00E3574D" w:rsidRDefault="00161A68" w:rsidP="00AD7E1B">
      <w:pPr>
        <w:widowControl w:val="0"/>
        <w:ind w:firstLine="720"/>
        <w:rPr>
          <w:rFonts w:ascii="Times New Roman" w:hAnsi="Times New Roman" w:cs="Times New Roman"/>
          <w:sz w:val="24"/>
          <w:szCs w:val="24"/>
        </w:rPr>
      </w:pPr>
      <w:r w:rsidRPr="00E3574D">
        <w:rPr>
          <w:rFonts w:ascii="Times New Roman" w:hAnsi="Times New Roman" w:cs="Times New Roman"/>
          <w:b/>
          <w:sz w:val="24"/>
          <w:szCs w:val="24"/>
        </w:rPr>
        <w:t xml:space="preserve">Meta-analysis </w:t>
      </w:r>
      <w:commentRangeStart w:id="1"/>
      <w:r w:rsidRPr="00E3574D">
        <w:rPr>
          <w:rFonts w:ascii="Times New Roman" w:hAnsi="Times New Roman" w:cs="Times New Roman"/>
          <w:b/>
          <w:sz w:val="24"/>
          <w:szCs w:val="24"/>
        </w:rPr>
        <w:t>of all original study effects, and of all replication study effects</w:t>
      </w:r>
      <w:r w:rsidRPr="00E3574D">
        <w:rPr>
          <w:rFonts w:ascii="Times New Roman" w:hAnsi="Times New Roman" w:cs="Times New Roman"/>
          <w:sz w:val="24"/>
          <w:szCs w:val="24"/>
        </w:rPr>
        <w:t xml:space="preserve">. Two </w:t>
      </w:r>
      <w:commentRangeStart w:id="2"/>
      <w:r w:rsidRPr="00E3574D">
        <w:rPr>
          <w:rFonts w:ascii="Times New Roman" w:hAnsi="Times New Roman" w:cs="Times New Roman"/>
          <w:sz w:val="24"/>
          <w:szCs w:val="24"/>
        </w:rPr>
        <w:t xml:space="preserve">random-effects meta-analyses </w:t>
      </w:r>
      <w:commentRangeEnd w:id="2"/>
      <w:r w:rsidR="008F0D93">
        <w:rPr>
          <w:rStyle w:val="CommentReference"/>
        </w:rPr>
        <w:commentReference w:id="2"/>
      </w:r>
      <w:r w:rsidRPr="00E3574D">
        <w:rPr>
          <w:rFonts w:ascii="Times New Roman" w:hAnsi="Times New Roman" w:cs="Times New Roman"/>
          <w:sz w:val="24"/>
          <w:szCs w:val="24"/>
        </w:rPr>
        <w:t>were run, one on effect sizes of original and one on effect sizes of replication studies</w:t>
      </w:r>
      <w:r w:rsidR="006B441D">
        <w:rPr>
          <w:rFonts w:ascii="Times New Roman" w:hAnsi="Times New Roman" w:cs="Times New Roman"/>
          <w:sz w:val="24"/>
          <w:szCs w:val="24"/>
        </w:rPr>
        <w:t>, both of studies in set MA</w:t>
      </w:r>
      <w:r w:rsidRPr="00E3574D">
        <w:rPr>
          <w:rFonts w:ascii="Times New Roman" w:hAnsi="Times New Roman" w:cs="Times New Roman"/>
          <w:sz w:val="24"/>
          <w:szCs w:val="24"/>
        </w:rPr>
        <w:t xml:space="preserve">. </w:t>
      </w:r>
      <w:r w:rsidR="00AD7E1B">
        <w:rPr>
          <w:rFonts w:ascii="Times New Roman" w:hAnsi="Times New Roman" w:cs="Times New Roman"/>
          <w:sz w:val="24"/>
          <w:szCs w:val="24"/>
        </w:rPr>
        <w:t>We ran three models; one without any predictor, one with studies’ standard error as predictor, and one with standard error and journal-</w:t>
      </w:r>
      <w:commentRangeStart w:id="3"/>
      <w:r w:rsidR="00AD7E1B">
        <w:rPr>
          <w:rFonts w:ascii="Times New Roman" w:hAnsi="Times New Roman" w:cs="Times New Roman"/>
          <w:sz w:val="24"/>
          <w:szCs w:val="24"/>
        </w:rPr>
        <w:t xml:space="preserve">field </w:t>
      </w:r>
      <w:commentRangeEnd w:id="3"/>
      <w:r w:rsidR="00BA100F">
        <w:rPr>
          <w:rStyle w:val="CommentReference"/>
        </w:rPr>
        <w:commentReference w:id="3"/>
      </w:r>
      <w:r w:rsidR="00AD7E1B">
        <w:rPr>
          <w:rFonts w:ascii="Times New Roman" w:hAnsi="Times New Roman" w:cs="Times New Roman"/>
          <w:sz w:val="24"/>
          <w:szCs w:val="24"/>
        </w:rPr>
        <w:t xml:space="preserve">as predictor. Standard error was added </w:t>
      </w:r>
      <w:r w:rsidR="00E3574D">
        <w:rPr>
          <w:rFonts w:ascii="Times New Roman" w:hAnsi="Times New Roman" w:cs="Times New Roman"/>
          <w:sz w:val="24"/>
          <w:szCs w:val="24"/>
        </w:rPr>
        <w:t xml:space="preserve">to study small-study effects. A positive effect of standard error on effect size indicates that studies’ effect sizes are positively associated with their sample sizes. The results of this test, also known as </w:t>
      </w:r>
      <w:commentRangeStart w:id="4"/>
      <w:r w:rsidR="00E3574D">
        <w:rPr>
          <w:rFonts w:ascii="Times New Roman" w:hAnsi="Times New Roman" w:cs="Times New Roman"/>
          <w:sz w:val="24"/>
          <w:szCs w:val="24"/>
        </w:rPr>
        <w:t>Eggers’test</w:t>
      </w:r>
      <w:commentRangeEnd w:id="4"/>
      <w:r w:rsidR="00BA100F">
        <w:rPr>
          <w:rStyle w:val="CommentReference"/>
        </w:rPr>
        <w:commentReference w:id="4"/>
      </w:r>
      <w:r w:rsidR="00E3574D">
        <w:rPr>
          <w:rFonts w:ascii="Times New Roman" w:hAnsi="Times New Roman" w:cs="Times New Roman"/>
          <w:sz w:val="24"/>
          <w:szCs w:val="24"/>
        </w:rPr>
        <w:t>, is often used as test of publication bias.</w:t>
      </w:r>
      <w:r w:rsidR="00AD7E1B">
        <w:rPr>
          <w:rFonts w:ascii="Times New Roman" w:hAnsi="Times New Roman" w:cs="Times New Roman"/>
          <w:sz w:val="24"/>
          <w:szCs w:val="24"/>
        </w:rPr>
        <w:t xml:space="preserve"> Journal-field is a categorical variable with categories </w:t>
      </w:r>
      <w:r w:rsidR="00AD7E1B" w:rsidRPr="00E3574D">
        <w:rPr>
          <w:rFonts w:ascii="Times New Roman" w:hAnsi="Times New Roman" w:cs="Times New Roman"/>
          <w:sz w:val="24"/>
          <w:szCs w:val="24"/>
        </w:rPr>
        <w:t xml:space="preserve">JPSP-social </w:t>
      </w:r>
      <w:r w:rsidR="00AD7E1B">
        <w:rPr>
          <w:rFonts w:ascii="Times New Roman" w:hAnsi="Times New Roman" w:cs="Times New Roman"/>
          <w:sz w:val="24"/>
          <w:szCs w:val="24"/>
        </w:rPr>
        <w:t>(</w:t>
      </w:r>
      <w:r w:rsidR="00AD7E1B" w:rsidRPr="00E3574D">
        <w:rPr>
          <w:rFonts w:ascii="Times New Roman" w:hAnsi="Times New Roman" w:cs="Times New Roman"/>
          <w:sz w:val="24"/>
          <w:szCs w:val="24"/>
        </w:rPr>
        <w:t>= reference category</w:t>
      </w:r>
      <w:r w:rsidR="00AD7E1B">
        <w:rPr>
          <w:rFonts w:ascii="Times New Roman" w:hAnsi="Times New Roman" w:cs="Times New Roman"/>
          <w:sz w:val="24"/>
          <w:szCs w:val="24"/>
        </w:rPr>
        <w:t>)</w:t>
      </w:r>
      <w:r w:rsidR="00AD7E1B" w:rsidRPr="00E3574D">
        <w:rPr>
          <w:rFonts w:ascii="Times New Roman" w:hAnsi="Times New Roman" w:cs="Times New Roman"/>
          <w:sz w:val="24"/>
          <w:szCs w:val="24"/>
        </w:rPr>
        <w:t xml:space="preserve">, JEP:LMC-cognitive, PSCI-social, PSCI-cognitive, </w:t>
      </w:r>
      <w:r w:rsidR="00AD7E1B">
        <w:rPr>
          <w:rFonts w:ascii="Times New Roman" w:hAnsi="Times New Roman" w:cs="Times New Roman"/>
          <w:sz w:val="24"/>
          <w:szCs w:val="24"/>
        </w:rPr>
        <w:t>and PSCI-other.</w:t>
      </w:r>
      <w:commentRangeEnd w:id="1"/>
      <w:r w:rsidR="00AD7E1B">
        <w:rPr>
          <w:rStyle w:val="CommentReference"/>
        </w:rPr>
        <w:commentReference w:id="1"/>
      </w:r>
    </w:p>
    <w:p w14:paraId="3487A31D" w14:textId="77777777" w:rsidR="009F0F3A" w:rsidRDefault="00D25887" w:rsidP="00D25887">
      <w:pPr>
        <w:widowControl w:val="0"/>
        <w:ind w:firstLine="720"/>
        <w:rPr>
          <w:rFonts w:ascii="Times New Roman" w:hAnsi="Times New Roman" w:cs="Times New Roman"/>
          <w:sz w:val="24"/>
          <w:szCs w:val="24"/>
        </w:rPr>
      </w:pPr>
      <w:r w:rsidRPr="00E3574D">
        <w:rPr>
          <w:rFonts w:ascii="Times New Roman" w:hAnsi="Times New Roman" w:cs="Times New Roman"/>
          <w:b/>
          <w:sz w:val="24"/>
          <w:szCs w:val="24"/>
        </w:rPr>
        <w:t>Meta-analysis of difference of effect size between original and replication study.</w:t>
      </w:r>
      <w:r w:rsidRPr="00E3574D">
        <w:rPr>
          <w:rFonts w:ascii="Times New Roman" w:hAnsi="Times New Roman" w:cs="Times New Roman"/>
          <w:sz w:val="24"/>
          <w:szCs w:val="24"/>
        </w:rPr>
        <w:t xml:space="preserve"> The dependent variable was the difference of Fisher-transformed correlations (original – replication), with variance equal to the sum of variances of the correlation of the original and of the replication study (ref). Several </w:t>
      </w:r>
      <w:commentRangeStart w:id="5"/>
      <w:r w:rsidRPr="00E3574D">
        <w:rPr>
          <w:rFonts w:ascii="Times New Roman" w:hAnsi="Times New Roman" w:cs="Times New Roman"/>
          <w:sz w:val="24"/>
          <w:szCs w:val="24"/>
        </w:rPr>
        <w:t xml:space="preserve">random-effect meta-analyses </w:t>
      </w:r>
      <w:commentRangeEnd w:id="5"/>
      <w:r w:rsidR="0010020A">
        <w:rPr>
          <w:rStyle w:val="CommentReference"/>
        </w:rPr>
        <w:commentReference w:id="5"/>
      </w:r>
      <w:r w:rsidRPr="00E3574D">
        <w:rPr>
          <w:rFonts w:ascii="Times New Roman" w:hAnsi="Times New Roman" w:cs="Times New Roman"/>
          <w:sz w:val="24"/>
          <w:szCs w:val="24"/>
        </w:rPr>
        <w:t xml:space="preserve">were run using R-package </w:t>
      </w:r>
      <w:commentRangeStart w:id="6"/>
      <w:r w:rsidRPr="00E3574D">
        <w:rPr>
          <w:rFonts w:ascii="Times New Roman" w:hAnsi="Times New Roman" w:cs="Times New Roman"/>
          <w:sz w:val="24"/>
          <w:szCs w:val="24"/>
        </w:rPr>
        <w:t>metaphor</w:t>
      </w:r>
      <w:commentRangeEnd w:id="6"/>
      <w:r w:rsidR="0010020A">
        <w:rPr>
          <w:rStyle w:val="CommentReference"/>
        </w:rPr>
        <w:commentReference w:id="6"/>
      </w:r>
      <w:r w:rsidRPr="00E3574D">
        <w:rPr>
          <w:rFonts w:ascii="Times New Roman" w:hAnsi="Times New Roman" w:cs="Times New Roman"/>
          <w:sz w:val="24"/>
          <w:szCs w:val="24"/>
        </w:rPr>
        <w:t xml:space="preserve"> (ref). </w:t>
      </w:r>
    </w:p>
    <w:p w14:paraId="18787318" w14:textId="335D17BB" w:rsidR="00D25887" w:rsidRPr="00E3574D" w:rsidRDefault="00D25887" w:rsidP="00D25887">
      <w:pPr>
        <w:widowControl w:val="0"/>
        <w:ind w:firstLine="720"/>
        <w:rPr>
          <w:rFonts w:ascii="Times New Roman" w:hAnsi="Times New Roman" w:cs="Times New Roman"/>
          <w:sz w:val="24"/>
          <w:szCs w:val="24"/>
        </w:rPr>
      </w:pPr>
      <w:r w:rsidRPr="00E3574D">
        <w:rPr>
          <w:rFonts w:ascii="Times New Roman" w:hAnsi="Times New Roman" w:cs="Times New Roman"/>
          <w:sz w:val="24"/>
          <w:szCs w:val="24"/>
        </w:rPr>
        <w:t xml:space="preserve">First, the intercept-only model was estimated; the intercept denotes the average difference effect size between original and replication study. Second, to test and control for publication bias, we added the standard error of the original study as a predictor, akin to </w:t>
      </w:r>
      <w:commentRangeStart w:id="7"/>
      <w:r w:rsidRPr="00E3574D">
        <w:rPr>
          <w:rFonts w:ascii="Times New Roman" w:hAnsi="Times New Roman" w:cs="Times New Roman"/>
          <w:sz w:val="24"/>
          <w:szCs w:val="24"/>
        </w:rPr>
        <w:t>Eggers t</w:t>
      </w:r>
      <w:commentRangeEnd w:id="7"/>
      <w:r w:rsidR="00F15DC8">
        <w:rPr>
          <w:rStyle w:val="CommentReference"/>
        </w:rPr>
        <w:commentReference w:id="7"/>
      </w:r>
      <w:r w:rsidRPr="00E3574D">
        <w:rPr>
          <w:rFonts w:ascii="Times New Roman" w:hAnsi="Times New Roman" w:cs="Times New Roman"/>
          <w:sz w:val="24"/>
          <w:szCs w:val="24"/>
        </w:rPr>
        <w:t xml:space="preserve">est of publication bias; a positive effect signifies publication bias (refs). </w:t>
      </w:r>
      <w:r w:rsidR="00161A68" w:rsidRPr="00E3574D">
        <w:rPr>
          <w:rFonts w:ascii="Times New Roman" w:hAnsi="Times New Roman" w:cs="Times New Roman"/>
          <w:sz w:val="24"/>
          <w:szCs w:val="24"/>
        </w:rPr>
        <w:t>O</w:t>
      </w:r>
      <w:r w:rsidRPr="00E3574D">
        <w:rPr>
          <w:rFonts w:ascii="Times New Roman" w:hAnsi="Times New Roman" w:cs="Times New Roman"/>
          <w:sz w:val="24"/>
          <w:szCs w:val="24"/>
        </w:rPr>
        <w:t>ur third model</w:t>
      </w:r>
      <w:r w:rsidR="00161A68" w:rsidRPr="00E3574D">
        <w:rPr>
          <w:rFonts w:ascii="Times New Roman" w:hAnsi="Times New Roman" w:cs="Times New Roman"/>
          <w:sz w:val="24"/>
          <w:szCs w:val="24"/>
        </w:rPr>
        <w:t xml:space="preserve"> tested the effect of </w:t>
      </w:r>
      <w:r w:rsidRPr="00E3574D">
        <w:rPr>
          <w:rFonts w:ascii="Times New Roman" w:hAnsi="Times New Roman" w:cs="Times New Roman"/>
          <w:sz w:val="24"/>
          <w:szCs w:val="24"/>
        </w:rPr>
        <w:t xml:space="preserve">study type, with five categories (JPSP-social = reference category, JEP:LMC-cognitive, PSCI-social, PSCI-cognitive, PSCI-other). </w:t>
      </w:r>
    </w:p>
    <w:p w14:paraId="15643921" w14:textId="447FFDC4" w:rsidR="009F0F3A" w:rsidRPr="009F0F3A" w:rsidRDefault="009F0F3A" w:rsidP="009F0F3A">
      <w:pPr>
        <w:widowControl w:val="0"/>
        <w:ind w:firstLine="720"/>
        <w:rPr>
          <w:rFonts w:ascii="Times New Roman" w:hAnsi="Times New Roman" w:cs="Times New Roman"/>
          <w:sz w:val="24"/>
          <w:szCs w:val="24"/>
        </w:rPr>
      </w:pPr>
      <w:r w:rsidRPr="009F0F3A">
        <w:rPr>
          <w:rFonts w:ascii="Times New Roman" w:hAnsi="Times New Roman" w:cs="Times New Roman"/>
          <w:b/>
          <w:sz w:val="24"/>
          <w:szCs w:val="24"/>
        </w:rPr>
        <w:t>Analysis of moderators</w:t>
      </w:r>
      <w:r>
        <w:rPr>
          <w:rFonts w:ascii="Times New Roman" w:hAnsi="Times New Roman" w:cs="Times New Roman"/>
          <w:sz w:val="24"/>
          <w:szCs w:val="24"/>
        </w:rPr>
        <w:t>. We correlated six moderators (</w:t>
      </w:r>
      <w:r w:rsidRPr="00E3574D">
        <w:rPr>
          <w:rFonts w:ascii="Times New Roman" w:hAnsi="Times New Roman" w:cs="Times New Roman"/>
          <w:sz w:val="24"/>
          <w:szCs w:val="24"/>
        </w:rPr>
        <w:t>importance of the effect, surprising effect, e</w:t>
      </w:r>
      <w:r w:rsidRPr="00E3574D">
        <w:rPr>
          <w:rFonts w:ascii="Times New Roman" w:hAnsi="Times New Roman" w:cs="Times New Roman"/>
          <w:bCs/>
          <w:sz w:val="24"/>
          <w:szCs w:val="24"/>
        </w:rPr>
        <w:t>xperience and expertise of original team</w:t>
      </w:r>
      <w:r w:rsidRPr="00E3574D">
        <w:rPr>
          <w:rFonts w:ascii="Times New Roman" w:hAnsi="Times New Roman" w:cs="Times New Roman"/>
          <w:sz w:val="24"/>
          <w:szCs w:val="24"/>
        </w:rPr>
        <w:t>, c</w:t>
      </w:r>
      <w:r w:rsidRPr="00E3574D">
        <w:rPr>
          <w:rFonts w:ascii="Times New Roman" w:hAnsi="Times New Roman" w:cs="Times New Roman"/>
          <w:bCs/>
          <w:sz w:val="24"/>
          <w:szCs w:val="24"/>
        </w:rPr>
        <w:t>hallenge of conducting replication,</w:t>
      </w:r>
      <w:r w:rsidRPr="00E3574D">
        <w:rPr>
          <w:rFonts w:ascii="Times New Roman" w:hAnsi="Times New Roman" w:cs="Times New Roman"/>
          <w:sz w:val="24"/>
          <w:szCs w:val="24"/>
        </w:rPr>
        <w:t xml:space="preserve"> e</w:t>
      </w:r>
      <w:r w:rsidRPr="00E3574D">
        <w:rPr>
          <w:rFonts w:ascii="Times New Roman" w:hAnsi="Times New Roman" w:cs="Times New Roman"/>
          <w:bCs/>
          <w:sz w:val="24"/>
          <w:szCs w:val="24"/>
        </w:rPr>
        <w:t>xperience and expertise of replication team</w:t>
      </w:r>
      <w:r w:rsidRPr="00E3574D">
        <w:rPr>
          <w:rFonts w:ascii="Times New Roman" w:hAnsi="Times New Roman" w:cs="Times New Roman"/>
          <w:sz w:val="24"/>
          <w:szCs w:val="24"/>
        </w:rPr>
        <w:t>, s</w:t>
      </w:r>
      <w:r w:rsidRPr="00E3574D">
        <w:rPr>
          <w:rFonts w:ascii="Times New Roman" w:hAnsi="Times New Roman" w:cs="Times New Roman"/>
          <w:bCs/>
          <w:sz w:val="24"/>
          <w:szCs w:val="24"/>
        </w:rPr>
        <w:t>elf-assessed quality of replication</w:t>
      </w:r>
      <w:r>
        <w:rPr>
          <w:rFonts w:ascii="Times New Roman" w:hAnsi="Times New Roman" w:cs="Times New Roman"/>
          <w:bCs/>
          <w:sz w:val="24"/>
          <w:szCs w:val="24"/>
        </w:rPr>
        <w:t xml:space="preserve">) with </w:t>
      </w:r>
      <w:commentRangeStart w:id="8"/>
      <w:r>
        <w:rPr>
          <w:rFonts w:ascii="Times New Roman" w:hAnsi="Times New Roman" w:cs="Times New Roman"/>
          <w:bCs/>
          <w:sz w:val="24"/>
          <w:szCs w:val="24"/>
        </w:rPr>
        <w:t>correlations</w:t>
      </w:r>
      <w:commentRangeEnd w:id="8"/>
      <w:r w:rsidR="00F15DC8">
        <w:rPr>
          <w:rStyle w:val="CommentReference"/>
        </w:rPr>
        <w:commentReference w:id="8"/>
      </w:r>
      <w:r>
        <w:rPr>
          <w:rFonts w:ascii="Times New Roman" w:hAnsi="Times New Roman" w:cs="Times New Roman"/>
          <w:bCs/>
          <w:sz w:val="24"/>
          <w:szCs w:val="24"/>
        </w:rPr>
        <w:t xml:space="preserve"> of original studies, replication studies, and meta-analysis across study-pairs.</w:t>
      </w:r>
    </w:p>
    <w:p w14:paraId="4B25FDD2" w14:textId="3317BA78" w:rsidR="00D25887" w:rsidRPr="00E3574D" w:rsidRDefault="00D25887" w:rsidP="00D25887">
      <w:pPr>
        <w:widowControl w:val="0"/>
        <w:rPr>
          <w:rFonts w:ascii="Times New Roman" w:hAnsi="Times New Roman" w:cs="Times New Roman"/>
          <w:sz w:val="24"/>
          <w:szCs w:val="24"/>
        </w:rPr>
      </w:pPr>
      <w:r w:rsidRPr="00E3574D">
        <w:rPr>
          <w:rFonts w:ascii="Times New Roman" w:hAnsi="Times New Roman" w:cs="Times New Roman"/>
          <w:sz w:val="24"/>
          <w:szCs w:val="24"/>
        </w:rPr>
        <w:t xml:space="preserve"> </w:t>
      </w:r>
    </w:p>
    <w:p w14:paraId="2CFC0A52" w14:textId="77777777" w:rsidR="00D25887" w:rsidRDefault="00D25887" w:rsidP="006270BC">
      <w:pPr>
        <w:spacing w:before="120" w:after="0" w:line="280" w:lineRule="atLeast"/>
        <w:jc w:val="center"/>
        <w:rPr>
          <w:rFonts w:ascii="Times New Roman" w:hAnsi="Times New Roman" w:cs="Times New Roman"/>
          <w:b/>
          <w:sz w:val="24"/>
          <w:szCs w:val="24"/>
        </w:rPr>
      </w:pPr>
    </w:p>
    <w:p w14:paraId="08DDEDAA" w14:textId="77777777" w:rsidR="00416458" w:rsidRDefault="00416458">
      <w:pPr>
        <w:rPr>
          <w:rFonts w:ascii="Times New Roman" w:hAnsi="Times New Roman" w:cs="Times New Roman"/>
          <w:b/>
          <w:sz w:val="24"/>
          <w:szCs w:val="24"/>
        </w:rPr>
      </w:pPr>
      <w:r>
        <w:rPr>
          <w:rFonts w:ascii="Times New Roman" w:hAnsi="Times New Roman" w:cs="Times New Roman"/>
          <w:b/>
          <w:sz w:val="24"/>
          <w:szCs w:val="24"/>
        </w:rPr>
        <w:br w:type="page"/>
      </w:r>
    </w:p>
    <w:p w14:paraId="0FEDAAC1" w14:textId="4A0A514E" w:rsidR="00054EF5" w:rsidRPr="00054EF5" w:rsidRDefault="00054EF5" w:rsidP="006270BC">
      <w:pPr>
        <w:spacing w:before="120" w:after="0" w:line="280" w:lineRule="atLeast"/>
        <w:jc w:val="center"/>
        <w:rPr>
          <w:rFonts w:ascii="Times New Roman" w:hAnsi="Times New Roman" w:cs="Times New Roman"/>
          <w:b/>
          <w:sz w:val="24"/>
          <w:szCs w:val="24"/>
        </w:rPr>
      </w:pPr>
      <w:r>
        <w:rPr>
          <w:rFonts w:ascii="Times New Roman" w:hAnsi="Times New Roman" w:cs="Times New Roman"/>
          <w:b/>
          <w:sz w:val="24"/>
          <w:szCs w:val="24"/>
        </w:rPr>
        <w:lastRenderedPageBreak/>
        <w:t>Results</w:t>
      </w:r>
    </w:p>
    <w:p w14:paraId="67A7D863" w14:textId="5AB87080" w:rsidR="00E72C8B" w:rsidRDefault="00E21C5D" w:rsidP="008E14D4">
      <w:pPr>
        <w:spacing w:before="120" w:after="0"/>
        <w:rPr>
          <w:rFonts w:ascii="Times New Roman" w:hAnsi="Times New Roman" w:cs="Times New Roman"/>
          <w:sz w:val="24"/>
          <w:szCs w:val="24"/>
        </w:rPr>
      </w:pPr>
      <w:r>
        <w:rPr>
          <w:rFonts w:ascii="Times New Roman" w:hAnsi="Times New Roman" w:cs="Times New Roman"/>
          <w:i/>
          <w:sz w:val="24"/>
          <w:szCs w:val="24"/>
        </w:rPr>
        <w:t>Preliminary analyses</w:t>
      </w:r>
      <w:r w:rsidR="00E60523">
        <w:rPr>
          <w:rFonts w:ascii="Times New Roman" w:hAnsi="Times New Roman" w:cs="Times New Roman"/>
          <w:sz w:val="24"/>
          <w:szCs w:val="24"/>
        </w:rPr>
        <w:t xml:space="preserve">. </w:t>
      </w:r>
      <w:r w:rsidR="00A54A38">
        <w:rPr>
          <w:rFonts w:ascii="Times New Roman" w:hAnsi="Times New Roman" w:cs="Times New Roman"/>
          <w:sz w:val="24"/>
          <w:szCs w:val="24"/>
        </w:rPr>
        <w:t xml:space="preserve">The input of our analyses were the </w:t>
      </w:r>
      <w:r w:rsidR="00A54A38">
        <w:rPr>
          <w:rFonts w:ascii="Times New Roman" w:hAnsi="Times New Roman" w:cs="Times New Roman"/>
          <w:i/>
          <w:sz w:val="24"/>
          <w:szCs w:val="24"/>
        </w:rPr>
        <w:t>p</w:t>
      </w:r>
      <w:r w:rsidR="00A54A38">
        <w:rPr>
          <w:rFonts w:ascii="Times New Roman" w:hAnsi="Times New Roman" w:cs="Times New Roman"/>
          <w:sz w:val="24"/>
          <w:szCs w:val="24"/>
        </w:rPr>
        <w:t xml:space="preserve">-values and effect sizes </w:t>
      </w:r>
      <w:r w:rsidR="00A64DB2">
        <w:rPr>
          <w:rFonts w:ascii="Times New Roman" w:hAnsi="Times New Roman" w:cs="Times New Roman"/>
          <w:sz w:val="24"/>
          <w:szCs w:val="24"/>
        </w:rPr>
        <w:t xml:space="preserve">of both original and replication study, direction of the test (column </w:t>
      </w:r>
      <w:r w:rsidR="00F7404C">
        <w:rPr>
          <w:rFonts w:ascii="Times New Roman" w:hAnsi="Times New Roman" w:cs="Times New Roman"/>
          <w:sz w:val="24"/>
          <w:szCs w:val="24"/>
        </w:rPr>
        <w:t>BU</w:t>
      </w:r>
      <w:r w:rsidR="00A64DB2">
        <w:rPr>
          <w:rFonts w:ascii="Times New Roman" w:hAnsi="Times New Roman" w:cs="Times New Roman"/>
          <w:sz w:val="24"/>
          <w:szCs w:val="24"/>
        </w:rPr>
        <w:t>)</w:t>
      </w:r>
      <w:r w:rsidR="00A64DB2">
        <w:rPr>
          <w:rStyle w:val="FootnoteReference"/>
          <w:rFonts w:ascii="Times New Roman" w:hAnsi="Times New Roman" w:cs="Times New Roman"/>
          <w:sz w:val="24"/>
          <w:szCs w:val="24"/>
        </w:rPr>
        <w:footnoteReference w:id="1"/>
      </w:r>
      <w:r w:rsidR="00A64DB2">
        <w:rPr>
          <w:rFonts w:ascii="Times New Roman" w:hAnsi="Times New Roman" w:cs="Times New Roman"/>
          <w:sz w:val="24"/>
          <w:szCs w:val="24"/>
        </w:rPr>
        <w:t xml:space="preserve">, and whether the sign of both studies’ effects was the same or opposite (column </w:t>
      </w:r>
      <w:r w:rsidR="00F7404C">
        <w:rPr>
          <w:rFonts w:ascii="Times New Roman" w:hAnsi="Times New Roman" w:cs="Times New Roman"/>
          <w:sz w:val="24"/>
          <w:szCs w:val="24"/>
        </w:rPr>
        <w:t>BT</w:t>
      </w:r>
      <w:r w:rsidR="00A64DB2">
        <w:rPr>
          <w:rFonts w:ascii="Times New Roman" w:hAnsi="Times New Roman" w:cs="Times New Roman"/>
          <w:sz w:val="24"/>
          <w:szCs w:val="24"/>
        </w:rPr>
        <w:t xml:space="preserve">). </w:t>
      </w:r>
      <w:r w:rsidR="00A54A38">
        <w:rPr>
          <w:rFonts w:ascii="Times New Roman" w:hAnsi="Times New Roman" w:cs="Times New Roman"/>
          <w:sz w:val="24"/>
          <w:szCs w:val="24"/>
        </w:rPr>
        <w:t xml:space="preserve">First, we checked the consistency of </w:t>
      </w:r>
      <w:r w:rsidR="00A54A38">
        <w:rPr>
          <w:rFonts w:ascii="Times New Roman" w:hAnsi="Times New Roman" w:cs="Times New Roman"/>
          <w:i/>
          <w:sz w:val="24"/>
          <w:szCs w:val="24"/>
        </w:rPr>
        <w:t>p</w:t>
      </w:r>
      <w:r w:rsidR="00A54A38">
        <w:rPr>
          <w:rFonts w:ascii="Times New Roman" w:hAnsi="Times New Roman" w:cs="Times New Roman"/>
          <w:sz w:val="24"/>
          <w:szCs w:val="24"/>
        </w:rPr>
        <w:t>-value and test statistics whenever possible (i.e., when all were provided)</w:t>
      </w:r>
      <w:r w:rsidR="00416458">
        <w:rPr>
          <w:rFonts w:ascii="Times New Roman" w:hAnsi="Times New Roman" w:cs="Times New Roman"/>
          <w:sz w:val="24"/>
          <w:szCs w:val="24"/>
        </w:rPr>
        <w:t xml:space="preserve">, by recalculating the </w:t>
      </w:r>
      <w:r w:rsidR="00416458">
        <w:rPr>
          <w:rFonts w:ascii="Times New Roman" w:hAnsi="Times New Roman" w:cs="Times New Roman"/>
          <w:i/>
          <w:sz w:val="24"/>
          <w:szCs w:val="24"/>
        </w:rPr>
        <w:t>p</w:t>
      </w:r>
      <w:r w:rsidR="00416458">
        <w:rPr>
          <w:rFonts w:ascii="Times New Roman" w:hAnsi="Times New Roman" w:cs="Times New Roman"/>
          <w:i/>
          <w:sz w:val="24"/>
          <w:szCs w:val="24"/>
        </w:rPr>
        <w:softHyphen/>
      </w:r>
      <w:r w:rsidR="00416458">
        <w:rPr>
          <w:rFonts w:ascii="Times New Roman" w:hAnsi="Times New Roman" w:cs="Times New Roman"/>
          <w:sz w:val="24"/>
          <w:szCs w:val="24"/>
        </w:rPr>
        <w:t>-value using the test statistics.</w:t>
      </w:r>
      <w:r w:rsidR="00E72C8B">
        <w:rPr>
          <w:rFonts w:ascii="Times New Roman" w:hAnsi="Times New Roman" w:cs="Times New Roman"/>
          <w:sz w:val="24"/>
          <w:szCs w:val="24"/>
        </w:rPr>
        <w:t xml:space="preserve"> We used the recalculated </w:t>
      </w:r>
      <w:r w:rsidR="00E72C8B">
        <w:rPr>
          <w:rFonts w:ascii="Times New Roman" w:hAnsi="Times New Roman" w:cs="Times New Roman"/>
          <w:i/>
          <w:sz w:val="24"/>
          <w:szCs w:val="24"/>
        </w:rPr>
        <w:t>p</w:t>
      </w:r>
      <w:r w:rsidR="00E72C8B">
        <w:rPr>
          <w:rFonts w:ascii="Times New Roman" w:hAnsi="Times New Roman" w:cs="Times New Roman"/>
          <w:sz w:val="24"/>
          <w:szCs w:val="24"/>
        </w:rPr>
        <w:t xml:space="preserve">-values in our analysis, with one exception where </w:t>
      </w:r>
      <w:r w:rsidR="00E72C8B">
        <w:rPr>
          <w:rFonts w:ascii="Times New Roman" w:hAnsi="Times New Roman" w:cs="Times New Roman"/>
          <w:i/>
          <w:sz w:val="24"/>
          <w:szCs w:val="24"/>
        </w:rPr>
        <w:t>p</w:t>
      </w:r>
      <w:r w:rsidR="00E72C8B">
        <w:rPr>
          <w:rFonts w:ascii="Times New Roman" w:hAnsi="Times New Roman" w:cs="Times New Roman"/>
          <w:sz w:val="24"/>
          <w:szCs w:val="24"/>
        </w:rPr>
        <w:t xml:space="preserve"> = .05 was reported when the </w:t>
      </w:r>
      <w:r w:rsidR="00E72C8B">
        <w:rPr>
          <w:rFonts w:ascii="Times New Roman" w:hAnsi="Times New Roman" w:cs="Times New Roman"/>
          <w:i/>
          <w:sz w:val="24"/>
          <w:szCs w:val="24"/>
        </w:rPr>
        <w:t>p</w:t>
      </w:r>
      <w:r w:rsidR="00E72C8B">
        <w:rPr>
          <w:rFonts w:ascii="Times New Roman" w:hAnsi="Times New Roman" w:cs="Times New Roman"/>
          <w:sz w:val="24"/>
          <w:szCs w:val="24"/>
        </w:rPr>
        <w:t xml:space="preserve">-value was actually .0509; in that case we used .05, since it was interpreted as being significant. </w:t>
      </w:r>
      <w:r w:rsidR="00F7404C">
        <w:rPr>
          <w:rFonts w:ascii="Times New Roman" w:hAnsi="Times New Roman" w:cs="Times New Roman"/>
          <w:sz w:val="24"/>
          <w:szCs w:val="24"/>
        </w:rPr>
        <w:t xml:space="preserve">The </w:t>
      </w:r>
      <w:r w:rsidR="00F7404C">
        <w:rPr>
          <w:rFonts w:ascii="Times New Roman" w:hAnsi="Times New Roman" w:cs="Times New Roman"/>
          <w:i/>
          <w:sz w:val="24"/>
          <w:szCs w:val="24"/>
        </w:rPr>
        <w:t>p</w:t>
      </w:r>
      <w:r w:rsidR="00F7404C">
        <w:rPr>
          <w:rFonts w:ascii="Times New Roman" w:hAnsi="Times New Roman" w:cs="Times New Roman"/>
          <w:sz w:val="24"/>
          <w:szCs w:val="24"/>
        </w:rPr>
        <w:t xml:space="preserve">-values used for our analyses can be found in columns DH (original study) and DR (replication). </w:t>
      </w:r>
      <w:r w:rsidR="00C83B94">
        <w:rPr>
          <w:rFonts w:ascii="Times New Roman" w:hAnsi="Times New Roman" w:cs="Times New Roman"/>
          <w:sz w:val="24"/>
          <w:szCs w:val="24"/>
        </w:rPr>
        <w:t xml:space="preserve">We ended up with </w:t>
      </w:r>
      <w:del w:id="9" w:author="Chris Hartgerink" w:date="2015-04-16T15:13:00Z">
        <w:r w:rsidR="00706643" w:rsidDel="005376B9">
          <w:rPr>
            <w:rFonts w:ascii="Times New Roman" w:hAnsi="Times New Roman" w:cs="Times New Roman"/>
            <w:sz w:val="24"/>
            <w:szCs w:val="24"/>
          </w:rPr>
          <w:delText>9</w:delText>
        </w:r>
        <w:r w:rsidR="00F7404C" w:rsidDel="005376B9">
          <w:rPr>
            <w:rFonts w:ascii="Times New Roman" w:hAnsi="Times New Roman" w:cs="Times New Roman"/>
            <w:sz w:val="24"/>
            <w:szCs w:val="24"/>
          </w:rPr>
          <w:delText>5</w:delText>
        </w:r>
        <w:r w:rsidR="00C83B94" w:rsidDel="005376B9">
          <w:rPr>
            <w:rFonts w:ascii="Times New Roman" w:hAnsi="Times New Roman" w:cs="Times New Roman"/>
            <w:sz w:val="24"/>
            <w:szCs w:val="24"/>
          </w:rPr>
          <w:delText xml:space="preserve"> </w:delText>
        </w:r>
      </w:del>
      <w:ins w:id="10" w:author="Chris Hartgerink" w:date="2015-04-16T15:13:00Z">
        <w:r w:rsidR="005376B9">
          <w:rPr>
            <w:rFonts w:ascii="Times New Roman" w:hAnsi="Times New Roman" w:cs="Times New Roman"/>
            <w:sz w:val="24"/>
            <w:szCs w:val="24"/>
          </w:rPr>
          <w:t>100</w:t>
        </w:r>
        <w:r w:rsidR="005376B9">
          <w:rPr>
            <w:rFonts w:ascii="Times New Roman" w:hAnsi="Times New Roman" w:cs="Times New Roman"/>
            <w:sz w:val="24"/>
            <w:szCs w:val="24"/>
          </w:rPr>
          <w:t xml:space="preserve"> </w:t>
        </w:r>
      </w:ins>
      <w:r w:rsidR="00C83B94">
        <w:rPr>
          <w:rFonts w:ascii="Times New Roman" w:hAnsi="Times New Roman" w:cs="Times New Roman"/>
          <w:sz w:val="24"/>
          <w:szCs w:val="24"/>
        </w:rPr>
        <w:t xml:space="preserve">study-pairs with complete data on </w:t>
      </w:r>
      <w:r w:rsidR="00C83B94">
        <w:rPr>
          <w:rFonts w:ascii="Times New Roman" w:hAnsi="Times New Roman" w:cs="Times New Roman"/>
          <w:i/>
          <w:sz w:val="24"/>
          <w:szCs w:val="24"/>
        </w:rPr>
        <w:t>p</w:t>
      </w:r>
      <w:r w:rsidR="00C83B94">
        <w:rPr>
          <w:rFonts w:ascii="Times New Roman" w:hAnsi="Times New Roman" w:cs="Times New Roman"/>
          <w:sz w:val="24"/>
          <w:szCs w:val="24"/>
        </w:rPr>
        <w:t xml:space="preserve">-values. </w:t>
      </w:r>
      <w:r w:rsidR="00E72C8B">
        <w:rPr>
          <w:rFonts w:ascii="Times New Roman" w:hAnsi="Times New Roman" w:cs="Times New Roman"/>
          <w:sz w:val="24"/>
          <w:szCs w:val="24"/>
        </w:rPr>
        <w:t xml:space="preserve">See our supplementary materials [A1] for details on </w:t>
      </w:r>
      <w:r w:rsidR="008217AC">
        <w:rPr>
          <w:rFonts w:ascii="Times New Roman" w:hAnsi="Times New Roman" w:cs="Times New Roman"/>
          <w:sz w:val="24"/>
          <w:szCs w:val="24"/>
        </w:rPr>
        <w:t xml:space="preserve">the </w:t>
      </w:r>
      <w:r w:rsidR="00E72C8B">
        <w:rPr>
          <w:rFonts w:ascii="Times New Roman" w:hAnsi="Times New Roman" w:cs="Times New Roman"/>
          <w:sz w:val="24"/>
          <w:szCs w:val="24"/>
        </w:rPr>
        <w:t>recalculati</w:t>
      </w:r>
      <w:r w:rsidR="008217AC">
        <w:rPr>
          <w:rFonts w:ascii="Times New Roman" w:hAnsi="Times New Roman" w:cs="Times New Roman"/>
          <w:sz w:val="24"/>
          <w:szCs w:val="24"/>
        </w:rPr>
        <w:t>on of</w:t>
      </w:r>
      <w:r w:rsidR="00E72C8B">
        <w:rPr>
          <w:rFonts w:ascii="Times New Roman" w:hAnsi="Times New Roman" w:cs="Times New Roman"/>
          <w:sz w:val="24"/>
          <w:szCs w:val="24"/>
        </w:rPr>
        <w:t xml:space="preserve"> </w:t>
      </w:r>
      <w:r w:rsidR="00E72C8B">
        <w:rPr>
          <w:rFonts w:ascii="Times New Roman" w:hAnsi="Times New Roman" w:cs="Times New Roman"/>
          <w:i/>
          <w:sz w:val="24"/>
          <w:szCs w:val="24"/>
        </w:rPr>
        <w:t>p</w:t>
      </w:r>
      <w:r w:rsidR="00E72C8B">
        <w:rPr>
          <w:rFonts w:ascii="Times New Roman" w:hAnsi="Times New Roman" w:cs="Times New Roman"/>
          <w:sz w:val="24"/>
          <w:szCs w:val="24"/>
        </w:rPr>
        <w:t>-values.</w:t>
      </w:r>
    </w:p>
    <w:p w14:paraId="78CD8CAF" w14:textId="6046F20D" w:rsidR="009000CD" w:rsidRDefault="009000CD" w:rsidP="009000CD">
      <w:pPr>
        <w:spacing w:before="120" w:after="0"/>
        <w:rPr>
          <w:rFonts w:ascii="Times New Roman" w:hAnsi="Times New Roman" w:cs="Times New Roman"/>
          <w:sz w:val="24"/>
          <w:szCs w:val="24"/>
        </w:rPr>
      </w:pPr>
      <w:r>
        <w:rPr>
          <w:rFonts w:ascii="Times New Roman" w:hAnsi="Times New Roman" w:cs="Times New Roman"/>
          <w:sz w:val="24"/>
          <w:szCs w:val="24"/>
        </w:rPr>
        <w:t>Table 1. Statistical results (statistically significant or not) of original and replication studies.</w:t>
      </w:r>
    </w:p>
    <w:p w14:paraId="009AFC3B" w14:textId="77777777" w:rsidR="009000CD" w:rsidRDefault="009000CD" w:rsidP="009000CD">
      <w:pPr>
        <w:spacing w:before="120" w:after="0"/>
        <w:rPr>
          <w:rFonts w:ascii="Times New Roman" w:hAnsi="Times New Roman" w:cs="Times New Roman"/>
          <w:sz w:val="24"/>
          <w:szCs w:val="24"/>
        </w:rPr>
      </w:pPr>
      <w:r>
        <w:rPr>
          <w:rFonts w:ascii="Times New Roman" w:hAnsi="Times New Roman" w:cs="Times New Roman"/>
          <w:sz w:val="24"/>
          <w:szCs w:val="24"/>
        </w:rPr>
        <w:t>Results</w:t>
      </w:r>
    </w:p>
    <w:tbl>
      <w:tblPr>
        <w:tblW w:w="4880" w:type="dxa"/>
        <w:tblLook w:val="04A0" w:firstRow="1" w:lastRow="0" w:firstColumn="1" w:lastColumn="0" w:noHBand="0" w:noVBand="1"/>
      </w:tblPr>
      <w:tblGrid>
        <w:gridCol w:w="883"/>
        <w:gridCol w:w="1480"/>
        <w:gridCol w:w="1482"/>
        <w:gridCol w:w="1101"/>
      </w:tblGrid>
      <w:tr w:rsidR="009000CD" w:rsidRPr="00612DF9" w14:paraId="7D25B2F3" w14:textId="77777777" w:rsidTr="0021729C">
        <w:trPr>
          <w:trHeight w:val="300"/>
        </w:trPr>
        <w:tc>
          <w:tcPr>
            <w:tcW w:w="840" w:type="dxa"/>
            <w:tcBorders>
              <w:top w:val="nil"/>
              <w:left w:val="nil"/>
              <w:bottom w:val="nil"/>
              <w:right w:val="nil"/>
            </w:tcBorders>
            <w:shd w:val="clear" w:color="auto" w:fill="auto"/>
            <w:noWrap/>
            <w:vAlign w:val="bottom"/>
            <w:hideMark/>
          </w:tcPr>
          <w:p w14:paraId="54CB1137" w14:textId="77777777" w:rsidR="009000CD" w:rsidRPr="00612DF9" w:rsidRDefault="009000CD" w:rsidP="0021729C">
            <w:pPr>
              <w:spacing w:after="0" w:line="240" w:lineRule="auto"/>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vAlign w:val="bottom"/>
            <w:hideMark/>
          </w:tcPr>
          <w:p w14:paraId="0D604426" w14:textId="77777777" w:rsidR="009000CD" w:rsidRPr="00612DF9" w:rsidRDefault="009000CD" w:rsidP="0021729C">
            <w:pPr>
              <w:spacing w:after="0" w:line="240" w:lineRule="auto"/>
              <w:rPr>
                <w:rFonts w:ascii="Times New Roman" w:eastAsia="Times New Roman" w:hAnsi="Times New Roman" w:cs="Times New Roman"/>
                <w:sz w:val="20"/>
                <w:szCs w:val="20"/>
              </w:rPr>
            </w:pPr>
          </w:p>
        </w:tc>
        <w:tc>
          <w:tcPr>
            <w:tcW w:w="2560" w:type="dxa"/>
            <w:gridSpan w:val="2"/>
            <w:tcBorders>
              <w:top w:val="nil"/>
              <w:left w:val="nil"/>
              <w:bottom w:val="nil"/>
              <w:right w:val="nil"/>
            </w:tcBorders>
            <w:shd w:val="clear" w:color="auto" w:fill="auto"/>
            <w:noWrap/>
            <w:vAlign w:val="bottom"/>
            <w:hideMark/>
          </w:tcPr>
          <w:p w14:paraId="41232A97" w14:textId="77777777" w:rsidR="009000CD" w:rsidRPr="00612DF9" w:rsidRDefault="009000CD" w:rsidP="0021729C">
            <w:pPr>
              <w:spacing w:after="0" w:line="240" w:lineRule="auto"/>
              <w:jc w:val="center"/>
              <w:rPr>
                <w:rFonts w:ascii="Calibri" w:eastAsia="Times New Roman" w:hAnsi="Calibri" w:cs="Calibri"/>
                <w:color w:val="000000"/>
              </w:rPr>
            </w:pPr>
            <w:r w:rsidRPr="00612DF9">
              <w:rPr>
                <w:rFonts w:ascii="Calibri" w:eastAsia="Times New Roman" w:hAnsi="Calibri" w:cs="Calibri"/>
                <w:color w:val="000000"/>
              </w:rPr>
              <w:t>Replication</w:t>
            </w:r>
          </w:p>
        </w:tc>
      </w:tr>
      <w:tr w:rsidR="009000CD" w:rsidRPr="00612DF9" w14:paraId="1EEC6409" w14:textId="77777777" w:rsidTr="0021729C">
        <w:trPr>
          <w:trHeight w:val="300"/>
        </w:trPr>
        <w:tc>
          <w:tcPr>
            <w:tcW w:w="840" w:type="dxa"/>
            <w:tcBorders>
              <w:top w:val="nil"/>
              <w:left w:val="nil"/>
              <w:bottom w:val="nil"/>
              <w:right w:val="nil"/>
            </w:tcBorders>
            <w:shd w:val="clear" w:color="auto" w:fill="auto"/>
            <w:noWrap/>
            <w:vAlign w:val="bottom"/>
            <w:hideMark/>
          </w:tcPr>
          <w:p w14:paraId="2A4F1B26" w14:textId="77777777" w:rsidR="009000CD" w:rsidRPr="00612DF9" w:rsidRDefault="009000CD" w:rsidP="0021729C">
            <w:pPr>
              <w:spacing w:after="0" w:line="240" w:lineRule="auto"/>
              <w:jc w:val="center"/>
              <w:rPr>
                <w:rFonts w:ascii="Calibri" w:eastAsia="Times New Roman" w:hAnsi="Calibri" w:cs="Calibri"/>
                <w:color w:val="000000"/>
              </w:rPr>
            </w:pPr>
          </w:p>
        </w:tc>
        <w:tc>
          <w:tcPr>
            <w:tcW w:w="1480" w:type="dxa"/>
            <w:tcBorders>
              <w:top w:val="nil"/>
              <w:left w:val="nil"/>
              <w:bottom w:val="nil"/>
              <w:right w:val="nil"/>
            </w:tcBorders>
            <w:shd w:val="clear" w:color="auto" w:fill="auto"/>
            <w:noWrap/>
            <w:vAlign w:val="bottom"/>
            <w:hideMark/>
          </w:tcPr>
          <w:p w14:paraId="37D158D9" w14:textId="77777777" w:rsidR="009000CD" w:rsidRPr="00612DF9" w:rsidRDefault="009000CD" w:rsidP="0021729C">
            <w:pPr>
              <w:spacing w:after="0" w:line="240" w:lineRule="auto"/>
              <w:rPr>
                <w:rFonts w:ascii="Times New Roman" w:eastAsia="Times New Roman" w:hAnsi="Times New Roman" w:cs="Times New Roman"/>
                <w:sz w:val="20"/>
                <w:szCs w:val="20"/>
              </w:rPr>
            </w:pPr>
          </w:p>
        </w:tc>
        <w:tc>
          <w:tcPr>
            <w:tcW w:w="1482" w:type="dxa"/>
            <w:tcBorders>
              <w:top w:val="nil"/>
              <w:left w:val="nil"/>
              <w:bottom w:val="nil"/>
              <w:right w:val="nil"/>
            </w:tcBorders>
            <w:shd w:val="clear" w:color="auto" w:fill="auto"/>
            <w:noWrap/>
            <w:vAlign w:val="bottom"/>
            <w:hideMark/>
          </w:tcPr>
          <w:p w14:paraId="754A40B7" w14:textId="77777777" w:rsidR="009000CD" w:rsidRPr="00612DF9" w:rsidRDefault="009000CD" w:rsidP="0021729C">
            <w:pPr>
              <w:spacing w:after="0" w:line="240" w:lineRule="auto"/>
              <w:rPr>
                <w:rFonts w:ascii="Calibri" w:eastAsia="Times New Roman" w:hAnsi="Calibri" w:cs="Calibri"/>
                <w:color w:val="000000"/>
              </w:rPr>
            </w:pPr>
            <w:r w:rsidRPr="00612DF9">
              <w:rPr>
                <w:rFonts w:ascii="Calibri" w:eastAsia="Times New Roman" w:hAnsi="Calibri" w:cs="Calibri"/>
                <w:color w:val="000000"/>
              </w:rPr>
              <w:t>Nonsignificant</w:t>
            </w:r>
          </w:p>
        </w:tc>
        <w:tc>
          <w:tcPr>
            <w:tcW w:w="1078" w:type="dxa"/>
            <w:tcBorders>
              <w:top w:val="nil"/>
              <w:left w:val="nil"/>
              <w:bottom w:val="nil"/>
              <w:right w:val="nil"/>
            </w:tcBorders>
            <w:shd w:val="clear" w:color="auto" w:fill="auto"/>
            <w:noWrap/>
            <w:vAlign w:val="bottom"/>
            <w:hideMark/>
          </w:tcPr>
          <w:p w14:paraId="3CA19C0D" w14:textId="77777777" w:rsidR="009000CD" w:rsidRPr="00612DF9" w:rsidRDefault="009000CD" w:rsidP="0021729C">
            <w:pPr>
              <w:spacing w:after="0" w:line="240" w:lineRule="auto"/>
              <w:rPr>
                <w:rFonts w:ascii="Calibri" w:eastAsia="Times New Roman" w:hAnsi="Calibri" w:cs="Calibri"/>
                <w:color w:val="000000"/>
              </w:rPr>
            </w:pPr>
            <w:r w:rsidRPr="00612DF9">
              <w:rPr>
                <w:rFonts w:ascii="Calibri" w:eastAsia="Times New Roman" w:hAnsi="Calibri" w:cs="Calibri"/>
                <w:color w:val="000000"/>
              </w:rPr>
              <w:t>Significant</w:t>
            </w:r>
          </w:p>
        </w:tc>
      </w:tr>
      <w:tr w:rsidR="009000CD" w:rsidRPr="00612DF9" w14:paraId="1986FFB7" w14:textId="77777777" w:rsidTr="0021729C">
        <w:trPr>
          <w:trHeight w:val="300"/>
        </w:trPr>
        <w:tc>
          <w:tcPr>
            <w:tcW w:w="840" w:type="dxa"/>
            <w:tcBorders>
              <w:top w:val="nil"/>
              <w:left w:val="nil"/>
              <w:bottom w:val="nil"/>
              <w:right w:val="nil"/>
            </w:tcBorders>
            <w:shd w:val="clear" w:color="auto" w:fill="auto"/>
            <w:noWrap/>
            <w:vAlign w:val="bottom"/>
            <w:hideMark/>
          </w:tcPr>
          <w:p w14:paraId="6DC6616B" w14:textId="77777777" w:rsidR="009000CD" w:rsidRPr="00612DF9" w:rsidRDefault="009000CD" w:rsidP="0021729C">
            <w:pPr>
              <w:spacing w:after="0" w:line="240" w:lineRule="auto"/>
              <w:rPr>
                <w:rFonts w:ascii="Calibri" w:eastAsia="Times New Roman" w:hAnsi="Calibri" w:cs="Calibri"/>
                <w:color w:val="000000"/>
              </w:rPr>
            </w:pPr>
            <w:r w:rsidRPr="00612DF9">
              <w:rPr>
                <w:rFonts w:ascii="Calibri" w:eastAsia="Times New Roman" w:hAnsi="Calibri" w:cs="Calibri"/>
                <w:color w:val="000000"/>
              </w:rPr>
              <w:t>Original</w:t>
            </w:r>
          </w:p>
        </w:tc>
        <w:tc>
          <w:tcPr>
            <w:tcW w:w="1480" w:type="dxa"/>
            <w:tcBorders>
              <w:top w:val="nil"/>
              <w:left w:val="nil"/>
              <w:bottom w:val="nil"/>
              <w:right w:val="nil"/>
            </w:tcBorders>
            <w:shd w:val="clear" w:color="auto" w:fill="auto"/>
            <w:noWrap/>
            <w:vAlign w:val="bottom"/>
            <w:hideMark/>
          </w:tcPr>
          <w:p w14:paraId="6E942FE4" w14:textId="77777777" w:rsidR="009000CD" w:rsidRPr="00612DF9" w:rsidRDefault="009000CD" w:rsidP="0021729C">
            <w:pPr>
              <w:spacing w:after="0" w:line="240" w:lineRule="auto"/>
              <w:rPr>
                <w:rFonts w:ascii="Calibri" w:eastAsia="Times New Roman" w:hAnsi="Calibri" w:cs="Calibri"/>
                <w:color w:val="000000"/>
              </w:rPr>
            </w:pPr>
            <w:r w:rsidRPr="00612DF9">
              <w:rPr>
                <w:rFonts w:ascii="Calibri" w:eastAsia="Times New Roman" w:hAnsi="Calibri" w:cs="Calibri"/>
                <w:color w:val="000000"/>
              </w:rPr>
              <w:t>Nonsignificant</w:t>
            </w:r>
          </w:p>
        </w:tc>
        <w:tc>
          <w:tcPr>
            <w:tcW w:w="1482" w:type="dxa"/>
            <w:tcBorders>
              <w:top w:val="nil"/>
              <w:left w:val="nil"/>
              <w:bottom w:val="nil"/>
              <w:right w:val="nil"/>
            </w:tcBorders>
            <w:shd w:val="clear" w:color="auto" w:fill="auto"/>
            <w:noWrap/>
            <w:vAlign w:val="bottom"/>
            <w:hideMark/>
          </w:tcPr>
          <w:p w14:paraId="45FE3EEE" w14:textId="55E7B876" w:rsidR="009000CD" w:rsidRPr="00612DF9" w:rsidRDefault="009000CD" w:rsidP="0021729C">
            <w:pPr>
              <w:spacing w:after="0" w:line="240" w:lineRule="auto"/>
              <w:jc w:val="right"/>
              <w:rPr>
                <w:rFonts w:ascii="Calibri" w:eastAsia="Times New Roman" w:hAnsi="Calibri" w:cs="Calibri"/>
                <w:color w:val="000000"/>
              </w:rPr>
            </w:pPr>
            <w:del w:id="11" w:author="Chris Hartgerink" w:date="2015-04-16T15:13:00Z">
              <w:r w:rsidRPr="00612DF9" w:rsidDel="00457103">
                <w:rPr>
                  <w:rFonts w:ascii="Calibri" w:eastAsia="Times New Roman" w:hAnsi="Calibri" w:cs="Calibri"/>
                  <w:color w:val="000000"/>
                </w:rPr>
                <w:delText>5</w:delText>
              </w:r>
            </w:del>
            <w:ins w:id="12" w:author="Chris Hartgerink" w:date="2015-04-16T15:13:00Z">
              <w:r w:rsidR="00457103">
                <w:rPr>
                  <w:rFonts w:ascii="Calibri" w:eastAsia="Times New Roman" w:hAnsi="Calibri" w:cs="Calibri"/>
                  <w:color w:val="000000"/>
                </w:rPr>
                <w:t>2</w:t>
              </w:r>
            </w:ins>
          </w:p>
        </w:tc>
        <w:tc>
          <w:tcPr>
            <w:tcW w:w="1078" w:type="dxa"/>
            <w:tcBorders>
              <w:top w:val="nil"/>
              <w:left w:val="nil"/>
              <w:bottom w:val="nil"/>
              <w:right w:val="nil"/>
            </w:tcBorders>
            <w:shd w:val="clear" w:color="auto" w:fill="auto"/>
            <w:noWrap/>
            <w:vAlign w:val="bottom"/>
            <w:hideMark/>
          </w:tcPr>
          <w:p w14:paraId="45C1091A" w14:textId="7493290A" w:rsidR="009000CD" w:rsidRPr="00612DF9" w:rsidRDefault="0021729C" w:rsidP="0021729C">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r>
      <w:tr w:rsidR="009000CD" w:rsidRPr="00612DF9" w14:paraId="58C09771" w14:textId="77777777" w:rsidTr="0021729C">
        <w:trPr>
          <w:trHeight w:val="300"/>
        </w:trPr>
        <w:tc>
          <w:tcPr>
            <w:tcW w:w="840" w:type="dxa"/>
            <w:tcBorders>
              <w:top w:val="nil"/>
              <w:left w:val="nil"/>
              <w:bottom w:val="nil"/>
              <w:right w:val="nil"/>
            </w:tcBorders>
            <w:shd w:val="clear" w:color="auto" w:fill="auto"/>
            <w:noWrap/>
            <w:vAlign w:val="bottom"/>
            <w:hideMark/>
          </w:tcPr>
          <w:p w14:paraId="6B0CDE14" w14:textId="77777777" w:rsidR="009000CD" w:rsidRPr="00612DF9" w:rsidRDefault="009000CD" w:rsidP="0021729C">
            <w:pPr>
              <w:spacing w:after="0" w:line="240" w:lineRule="auto"/>
              <w:jc w:val="right"/>
              <w:rPr>
                <w:rFonts w:ascii="Calibri" w:eastAsia="Times New Roman" w:hAnsi="Calibri" w:cs="Calibri"/>
                <w:color w:val="000000"/>
              </w:rPr>
            </w:pPr>
          </w:p>
        </w:tc>
        <w:tc>
          <w:tcPr>
            <w:tcW w:w="1480" w:type="dxa"/>
            <w:tcBorders>
              <w:top w:val="nil"/>
              <w:left w:val="nil"/>
              <w:bottom w:val="nil"/>
              <w:right w:val="nil"/>
            </w:tcBorders>
            <w:shd w:val="clear" w:color="auto" w:fill="auto"/>
            <w:noWrap/>
            <w:vAlign w:val="bottom"/>
            <w:hideMark/>
          </w:tcPr>
          <w:p w14:paraId="67B093DC" w14:textId="77777777" w:rsidR="009000CD" w:rsidRPr="00612DF9" w:rsidRDefault="009000CD" w:rsidP="0021729C">
            <w:pPr>
              <w:spacing w:after="0" w:line="240" w:lineRule="auto"/>
              <w:rPr>
                <w:rFonts w:ascii="Calibri" w:eastAsia="Times New Roman" w:hAnsi="Calibri" w:cs="Calibri"/>
                <w:color w:val="000000"/>
              </w:rPr>
            </w:pPr>
            <w:r w:rsidRPr="00612DF9">
              <w:rPr>
                <w:rFonts w:ascii="Calibri" w:eastAsia="Times New Roman" w:hAnsi="Calibri" w:cs="Calibri"/>
                <w:color w:val="000000"/>
              </w:rPr>
              <w:t>Significant</w:t>
            </w:r>
          </w:p>
        </w:tc>
        <w:tc>
          <w:tcPr>
            <w:tcW w:w="1482" w:type="dxa"/>
            <w:tcBorders>
              <w:top w:val="nil"/>
              <w:left w:val="nil"/>
              <w:bottom w:val="nil"/>
              <w:right w:val="nil"/>
            </w:tcBorders>
            <w:shd w:val="clear" w:color="auto" w:fill="auto"/>
            <w:noWrap/>
            <w:vAlign w:val="bottom"/>
            <w:hideMark/>
          </w:tcPr>
          <w:p w14:paraId="7C253CA7" w14:textId="01DFD9BD" w:rsidR="009000CD" w:rsidRPr="00612DF9" w:rsidRDefault="0021729C">
            <w:pPr>
              <w:spacing w:after="0" w:line="240" w:lineRule="auto"/>
              <w:jc w:val="right"/>
              <w:rPr>
                <w:rFonts w:ascii="Calibri" w:eastAsia="Times New Roman" w:hAnsi="Calibri" w:cs="Calibri"/>
                <w:color w:val="000000"/>
              </w:rPr>
            </w:pPr>
            <w:del w:id="13" w:author="Chris Hartgerink" w:date="2015-04-16T15:13:00Z">
              <w:r w:rsidDel="00457103">
                <w:rPr>
                  <w:rFonts w:ascii="Calibri" w:eastAsia="Times New Roman" w:hAnsi="Calibri" w:cs="Calibri"/>
                  <w:color w:val="000000"/>
                </w:rPr>
                <w:delText>57</w:delText>
              </w:r>
            </w:del>
            <w:ins w:id="14" w:author="Chris Hartgerink" w:date="2015-04-16T15:13:00Z">
              <w:r w:rsidR="00457103">
                <w:rPr>
                  <w:rFonts w:ascii="Calibri" w:eastAsia="Times New Roman" w:hAnsi="Calibri" w:cs="Calibri"/>
                  <w:color w:val="000000"/>
                </w:rPr>
                <w:t>62</w:t>
              </w:r>
            </w:ins>
          </w:p>
        </w:tc>
        <w:tc>
          <w:tcPr>
            <w:tcW w:w="1078" w:type="dxa"/>
            <w:tcBorders>
              <w:top w:val="nil"/>
              <w:left w:val="nil"/>
              <w:bottom w:val="nil"/>
              <w:right w:val="nil"/>
            </w:tcBorders>
            <w:shd w:val="clear" w:color="auto" w:fill="auto"/>
            <w:noWrap/>
            <w:vAlign w:val="bottom"/>
            <w:hideMark/>
          </w:tcPr>
          <w:p w14:paraId="3B94DBCA" w14:textId="6D68E634" w:rsidR="009000CD" w:rsidRPr="00612DF9" w:rsidRDefault="009000CD" w:rsidP="0021729C">
            <w:pPr>
              <w:spacing w:after="0" w:line="240" w:lineRule="auto"/>
              <w:jc w:val="right"/>
              <w:rPr>
                <w:rFonts w:ascii="Calibri" w:eastAsia="Times New Roman" w:hAnsi="Calibri" w:cs="Calibri"/>
                <w:color w:val="000000"/>
              </w:rPr>
            </w:pPr>
            <w:del w:id="15" w:author="Chris Hartgerink" w:date="2015-04-16T15:13:00Z">
              <w:r w:rsidDel="00457103">
                <w:rPr>
                  <w:rFonts w:ascii="Calibri" w:eastAsia="Times New Roman" w:hAnsi="Calibri" w:cs="Calibri"/>
                  <w:color w:val="000000"/>
                </w:rPr>
                <w:delText>32</w:delText>
              </w:r>
            </w:del>
            <w:ins w:id="16" w:author="Chris Hartgerink" w:date="2015-04-16T15:13:00Z">
              <w:r w:rsidR="00457103">
                <w:rPr>
                  <w:rFonts w:ascii="Calibri" w:eastAsia="Times New Roman" w:hAnsi="Calibri" w:cs="Calibri"/>
                  <w:color w:val="000000"/>
                </w:rPr>
                <w:t>35</w:t>
              </w:r>
            </w:ins>
          </w:p>
        </w:tc>
      </w:tr>
    </w:tbl>
    <w:p w14:paraId="4187261A" w14:textId="77777777" w:rsidR="009000CD" w:rsidRDefault="009000CD" w:rsidP="008E14D4">
      <w:pPr>
        <w:spacing w:before="120" w:after="0"/>
        <w:rPr>
          <w:rFonts w:ascii="Times New Roman" w:hAnsi="Times New Roman" w:cs="Times New Roman"/>
          <w:sz w:val="24"/>
          <w:szCs w:val="24"/>
        </w:rPr>
      </w:pPr>
    </w:p>
    <w:p w14:paraId="613D7EEA" w14:textId="0B67DAB8" w:rsidR="009B625D" w:rsidRDefault="0039033B" w:rsidP="007A5414">
      <w:pPr>
        <w:spacing w:before="120" w:after="0"/>
        <w:rPr>
          <w:rFonts w:ascii="Times New Roman" w:hAnsi="Times New Roman" w:cs="Times New Roman"/>
          <w:noProof/>
          <w:sz w:val="24"/>
          <w:szCs w:val="24"/>
        </w:rPr>
      </w:pPr>
      <w:r>
        <w:rPr>
          <w:rFonts w:ascii="Times New Roman" w:hAnsi="Times New Roman" w:cs="Times New Roman"/>
          <w:i/>
          <w:sz w:val="24"/>
          <w:szCs w:val="24"/>
        </w:rPr>
        <w:t>Statistical s</w:t>
      </w:r>
      <w:r w:rsidR="00834AC0">
        <w:rPr>
          <w:rFonts w:ascii="Times New Roman" w:hAnsi="Times New Roman" w:cs="Times New Roman"/>
          <w:i/>
          <w:sz w:val="24"/>
          <w:szCs w:val="24"/>
        </w:rPr>
        <w:t>ignificance</w:t>
      </w:r>
      <w:r w:rsidR="00854F4E">
        <w:rPr>
          <w:rFonts w:ascii="Times New Roman" w:hAnsi="Times New Roman" w:cs="Times New Roman"/>
          <w:i/>
          <w:sz w:val="24"/>
          <w:szCs w:val="24"/>
        </w:rPr>
        <w:t xml:space="preserve"> and p-values</w:t>
      </w:r>
      <w:r w:rsidR="0072115A">
        <w:rPr>
          <w:rFonts w:ascii="Times New Roman" w:hAnsi="Times New Roman" w:cs="Times New Roman"/>
          <w:i/>
          <w:sz w:val="24"/>
          <w:szCs w:val="24"/>
        </w:rPr>
        <w:t xml:space="preserve"> (see [A2] for details)</w:t>
      </w:r>
      <w:r w:rsidR="00834AC0">
        <w:rPr>
          <w:rFonts w:ascii="Times New Roman" w:hAnsi="Times New Roman" w:cs="Times New Roman"/>
          <w:sz w:val="24"/>
          <w:szCs w:val="24"/>
        </w:rPr>
        <w:t>. Table 1 shows the statistical significance of original and replication studies.</w:t>
      </w:r>
      <w:r w:rsidR="009000CD">
        <w:rPr>
          <w:rFonts w:ascii="Times New Roman" w:hAnsi="Times New Roman" w:cs="Times New Roman"/>
          <w:sz w:val="24"/>
          <w:szCs w:val="24"/>
        </w:rPr>
        <w:t xml:space="preserve"> </w:t>
      </w:r>
      <w:r w:rsidR="007A5414">
        <w:rPr>
          <w:rFonts w:ascii="Times New Roman" w:hAnsi="Times New Roman" w:cs="Times New Roman"/>
          <w:sz w:val="24"/>
          <w:szCs w:val="24"/>
        </w:rPr>
        <w:t xml:space="preserve">Of the original studies, </w:t>
      </w:r>
      <w:del w:id="17" w:author="Chris Hartgerink" w:date="2015-04-16T15:14:00Z">
        <w:r w:rsidR="007A5414" w:rsidDel="005376B9">
          <w:rPr>
            <w:rFonts w:ascii="Times New Roman" w:hAnsi="Times New Roman" w:cs="Times New Roman"/>
            <w:sz w:val="24"/>
            <w:szCs w:val="24"/>
          </w:rPr>
          <w:delText>93</w:delText>
        </w:r>
      </w:del>
      <w:ins w:id="18" w:author="Chris Hartgerink" w:date="2015-04-16T15:14:00Z">
        <w:r w:rsidR="005376B9">
          <w:rPr>
            <w:rFonts w:ascii="Times New Roman" w:hAnsi="Times New Roman" w:cs="Times New Roman"/>
            <w:sz w:val="24"/>
            <w:szCs w:val="24"/>
          </w:rPr>
          <w:t>92.30769</w:t>
        </w:r>
      </w:ins>
      <w:r w:rsidR="007A5414">
        <w:rPr>
          <w:rFonts w:ascii="Times New Roman" w:hAnsi="Times New Roman" w:cs="Times New Roman"/>
          <w:sz w:val="24"/>
          <w:szCs w:val="24"/>
        </w:rPr>
        <w:t xml:space="preserve">% was statistically significant, as opposed to </w:t>
      </w:r>
      <w:del w:id="19" w:author="Chris Hartgerink" w:date="2015-04-16T15:14:00Z">
        <w:r w:rsidR="001562F8" w:rsidDel="005376B9">
          <w:rPr>
            <w:rFonts w:ascii="Times New Roman" w:hAnsi="Times New Roman" w:cs="Times New Roman"/>
            <w:sz w:val="24"/>
            <w:szCs w:val="24"/>
          </w:rPr>
          <w:delText>34.7</w:delText>
        </w:r>
      </w:del>
      <w:ins w:id="20" w:author="Chris Hartgerink" w:date="2015-04-16T15:14:00Z">
        <w:r w:rsidR="005376B9">
          <w:rPr>
            <w:rFonts w:ascii="Times New Roman" w:hAnsi="Times New Roman" w:cs="Times New Roman"/>
            <w:sz w:val="24"/>
            <w:szCs w:val="24"/>
          </w:rPr>
          <w:t>35.35354</w:t>
        </w:r>
      </w:ins>
      <w:r w:rsidR="009000CD">
        <w:rPr>
          <w:rFonts w:ascii="Times New Roman" w:hAnsi="Times New Roman" w:cs="Times New Roman"/>
          <w:sz w:val="24"/>
          <w:szCs w:val="24"/>
        </w:rPr>
        <w:t xml:space="preserve">% </w:t>
      </w:r>
      <w:r>
        <w:rPr>
          <w:rFonts w:ascii="Times New Roman" w:hAnsi="Times New Roman" w:cs="Times New Roman"/>
          <w:sz w:val="24"/>
          <w:szCs w:val="24"/>
        </w:rPr>
        <w:t>(CI = [</w:t>
      </w:r>
      <w:commentRangeStart w:id="21"/>
      <w:r>
        <w:rPr>
          <w:rFonts w:ascii="Times New Roman" w:hAnsi="Times New Roman" w:cs="Times New Roman"/>
          <w:sz w:val="24"/>
          <w:szCs w:val="24"/>
        </w:rPr>
        <w:t>25%, 45%</w:t>
      </w:r>
      <w:commentRangeEnd w:id="21"/>
      <w:r w:rsidR="005376B9">
        <w:rPr>
          <w:rStyle w:val="CommentReference"/>
        </w:rPr>
        <w:commentReference w:id="21"/>
      </w:r>
      <w:r>
        <w:rPr>
          <w:rFonts w:ascii="Times New Roman" w:hAnsi="Times New Roman" w:cs="Times New Roman"/>
          <w:sz w:val="24"/>
          <w:szCs w:val="24"/>
        </w:rPr>
        <w:t xml:space="preserve">]) </w:t>
      </w:r>
      <w:r w:rsidR="009000CD">
        <w:rPr>
          <w:rFonts w:ascii="Times New Roman" w:hAnsi="Times New Roman" w:cs="Times New Roman"/>
          <w:sz w:val="24"/>
          <w:szCs w:val="24"/>
        </w:rPr>
        <w:t>of replication studies, which corresponds to a significant change (</w:t>
      </w:r>
      <w:r w:rsidR="00834AC0">
        <w:rPr>
          <w:rFonts w:ascii="Times New Roman" w:hAnsi="Times New Roman" w:cs="Times New Roman"/>
          <w:sz w:val="24"/>
          <w:szCs w:val="24"/>
        </w:rPr>
        <w:t>McNemar test</w:t>
      </w:r>
      <w:r w:rsidR="009000CD">
        <w:rPr>
          <w:rFonts w:ascii="Times New Roman" w:hAnsi="Times New Roman" w:cs="Times New Roman"/>
          <w:sz w:val="24"/>
          <w:szCs w:val="24"/>
        </w:rPr>
        <w:t>,</w:t>
      </w:r>
      <w:r w:rsidR="00834AC0">
        <w:rPr>
          <w:rFonts w:ascii="Times New Roman" w:hAnsi="Times New Roman" w:cs="Times New Roman"/>
          <w:sz w:val="24"/>
          <w:szCs w:val="24"/>
        </w:rPr>
        <w:t xml:space="preserve"> </w:t>
      </w:r>
      <w:r w:rsidR="009B625D">
        <w:rPr>
          <w:rFonts w:ascii="Times New Roman" w:hAnsi="Times New Roman" w:cs="Times New Roman"/>
          <w:i/>
          <w:sz w:val="24"/>
          <w:szCs w:val="24"/>
        </w:rPr>
        <w:t>χ</w:t>
      </w:r>
      <w:r w:rsidR="009B625D">
        <w:rPr>
          <w:rFonts w:ascii="Times New Roman" w:hAnsi="Times New Roman" w:cs="Times New Roman"/>
          <w:i/>
          <w:sz w:val="24"/>
          <w:szCs w:val="24"/>
          <w:vertAlign w:val="superscript"/>
        </w:rPr>
        <w:t>2</w:t>
      </w:r>
      <w:r w:rsidR="009B625D">
        <w:rPr>
          <w:rFonts w:ascii="Times New Roman" w:hAnsi="Times New Roman" w:cs="Times New Roman"/>
          <w:sz w:val="24"/>
          <w:szCs w:val="24"/>
        </w:rPr>
        <w:t xml:space="preserve">(1) = </w:t>
      </w:r>
      <w:del w:id="22" w:author="Chris Hartgerink" w:date="2015-04-16T15:16:00Z">
        <w:r w:rsidR="0021729C" w:rsidDel="005376B9">
          <w:rPr>
            <w:rFonts w:ascii="Times New Roman" w:hAnsi="Times New Roman" w:cs="Times New Roman"/>
            <w:sz w:val="24"/>
            <w:szCs w:val="24"/>
          </w:rPr>
          <w:delText>54</w:delText>
        </w:r>
      </w:del>
      <w:ins w:id="23" w:author="Chris Hartgerink" w:date="2015-04-16T15:16:00Z">
        <w:r w:rsidR="005376B9">
          <w:rPr>
            <w:rFonts w:ascii="Times New Roman" w:hAnsi="Times New Roman" w:cs="Times New Roman"/>
            <w:sz w:val="24"/>
            <w:szCs w:val="24"/>
          </w:rPr>
          <w:t>5</w:t>
        </w:r>
        <w:r w:rsidR="005376B9">
          <w:rPr>
            <w:rFonts w:ascii="Times New Roman" w:hAnsi="Times New Roman" w:cs="Times New Roman"/>
            <w:sz w:val="24"/>
            <w:szCs w:val="24"/>
          </w:rPr>
          <w:t>9</w:t>
        </w:r>
      </w:ins>
      <w:r w:rsidR="0021729C">
        <w:rPr>
          <w:rFonts w:ascii="Times New Roman" w:hAnsi="Times New Roman" w:cs="Times New Roman"/>
          <w:sz w:val="24"/>
          <w:szCs w:val="24"/>
        </w:rPr>
        <w:t>.</w:t>
      </w:r>
      <w:del w:id="24" w:author="Chris Hartgerink" w:date="2015-04-16T15:16:00Z">
        <w:r w:rsidR="0021729C" w:rsidDel="005376B9">
          <w:rPr>
            <w:rFonts w:ascii="Times New Roman" w:hAnsi="Times New Roman" w:cs="Times New Roman"/>
            <w:sz w:val="24"/>
            <w:szCs w:val="24"/>
          </w:rPr>
          <w:delText>06897</w:delText>
        </w:r>
      </w:del>
      <w:ins w:id="25" w:author="Chris Hartgerink" w:date="2015-04-16T15:16:00Z">
        <w:r w:rsidR="005376B9">
          <w:rPr>
            <w:rFonts w:ascii="Times New Roman" w:hAnsi="Times New Roman" w:cs="Times New Roman"/>
            <w:sz w:val="24"/>
            <w:szCs w:val="24"/>
          </w:rPr>
          <w:t>06</w:t>
        </w:r>
        <w:r w:rsidR="005376B9">
          <w:rPr>
            <w:rFonts w:ascii="Times New Roman" w:hAnsi="Times New Roman" w:cs="Times New Roman"/>
            <w:sz w:val="24"/>
            <w:szCs w:val="24"/>
          </w:rPr>
          <w:t>349</w:t>
        </w:r>
      </w:ins>
      <w:r w:rsidR="009B625D">
        <w:rPr>
          <w:rFonts w:ascii="Times New Roman" w:hAnsi="Times New Roman" w:cs="Times New Roman"/>
          <w:sz w:val="24"/>
          <w:szCs w:val="24"/>
        </w:rPr>
        <w:t xml:space="preserve">, </w:t>
      </w:r>
      <w:r w:rsidR="00834AC0" w:rsidRPr="009000CD">
        <w:rPr>
          <w:rFonts w:ascii="Times New Roman" w:hAnsi="Times New Roman" w:cs="Times New Roman"/>
          <w:i/>
          <w:sz w:val="24"/>
          <w:szCs w:val="24"/>
        </w:rPr>
        <w:t>p</w:t>
      </w:r>
      <w:r w:rsidR="00834AC0">
        <w:rPr>
          <w:rFonts w:ascii="Times New Roman" w:hAnsi="Times New Roman" w:cs="Times New Roman"/>
          <w:sz w:val="24"/>
          <w:szCs w:val="24"/>
        </w:rPr>
        <w:t xml:space="preserve"> </w:t>
      </w:r>
      <w:r w:rsidR="009000CD">
        <w:rPr>
          <w:rFonts w:ascii="Times New Roman" w:hAnsi="Times New Roman" w:cs="Times New Roman"/>
          <w:sz w:val="24"/>
          <w:szCs w:val="24"/>
        </w:rPr>
        <w:t>&lt; .001).</w:t>
      </w:r>
      <w:r w:rsidR="007A0786">
        <w:rPr>
          <w:rFonts w:ascii="Times New Roman" w:hAnsi="Times New Roman" w:cs="Times New Roman"/>
          <w:sz w:val="24"/>
          <w:szCs w:val="24"/>
        </w:rPr>
        <w:t xml:space="preserve"> </w:t>
      </w:r>
      <w:r w:rsidR="00186EEC">
        <w:rPr>
          <w:rFonts w:ascii="Times New Roman" w:hAnsi="Times New Roman" w:cs="Times New Roman"/>
          <w:sz w:val="24"/>
          <w:szCs w:val="24"/>
        </w:rPr>
        <w:t xml:space="preserve">Proportions </w:t>
      </w:r>
      <w:r>
        <w:rPr>
          <w:rFonts w:ascii="Times New Roman" w:hAnsi="Times New Roman" w:cs="Times New Roman"/>
          <w:sz w:val="24"/>
          <w:szCs w:val="24"/>
        </w:rPr>
        <w:t xml:space="preserve">of </w:t>
      </w:r>
      <w:r w:rsidR="00186EEC">
        <w:rPr>
          <w:rFonts w:ascii="Times New Roman" w:hAnsi="Times New Roman" w:cs="Times New Roman"/>
          <w:sz w:val="24"/>
          <w:szCs w:val="24"/>
        </w:rPr>
        <w:t>statistical significance of original and replication studies for the three journals JPSP, JEP, PS</w:t>
      </w:r>
      <w:ins w:id="26" w:author="Chris Hartgerink" w:date="2015-04-16T15:33:00Z">
        <w:r w:rsidR="000C5026">
          <w:rPr>
            <w:rFonts w:ascii="Times New Roman" w:hAnsi="Times New Roman" w:cs="Times New Roman"/>
            <w:sz w:val="24"/>
            <w:szCs w:val="24"/>
          </w:rPr>
          <w:t xml:space="preserve"> (Cognitive), PS (Social), PS (other)</w:t>
        </w:r>
      </w:ins>
      <w:r w:rsidR="00186EEC">
        <w:rPr>
          <w:rFonts w:ascii="Times New Roman" w:hAnsi="Times New Roman" w:cs="Times New Roman"/>
          <w:sz w:val="24"/>
          <w:szCs w:val="24"/>
        </w:rPr>
        <w:t xml:space="preserve"> were .</w:t>
      </w:r>
      <w:del w:id="27" w:author="Chris Hartgerink" w:date="2015-04-16T15:31:00Z">
        <w:r w:rsidR="001562F8" w:rsidDel="000C5026">
          <w:rPr>
            <w:rFonts w:ascii="Times New Roman" w:hAnsi="Times New Roman" w:cs="Times New Roman"/>
            <w:sz w:val="24"/>
            <w:szCs w:val="24"/>
          </w:rPr>
          <w:delText xml:space="preserve">957 </w:delText>
        </w:r>
      </w:del>
      <w:ins w:id="28" w:author="Chris Hartgerink" w:date="2015-04-16T15:31:00Z">
        <w:r w:rsidR="000C5026">
          <w:rPr>
            <w:rFonts w:ascii="Times New Roman" w:hAnsi="Times New Roman" w:cs="Times New Roman"/>
            <w:sz w:val="24"/>
            <w:szCs w:val="24"/>
          </w:rPr>
          <w:t>96875</w:t>
        </w:r>
        <w:r w:rsidR="000C5026">
          <w:rPr>
            <w:rFonts w:ascii="Times New Roman" w:hAnsi="Times New Roman" w:cs="Times New Roman"/>
            <w:sz w:val="24"/>
            <w:szCs w:val="24"/>
          </w:rPr>
          <w:t xml:space="preserve"> </w:t>
        </w:r>
      </w:ins>
      <w:r w:rsidR="00186EEC">
        <w:rPr>
          <w:rFonts w:ascii="Times New Roman" w:hAnsi="Times New Roman" w:cs="Times New Roman"/>
          <w:sz w:val="24"/>
          <w:szCs w:val="24"/>
        </w:rPr>
        <w:t>and .</w:t>
      </w:r>
      <w:del w:id="29" w:author="Chris Hartgerink" w:date="2015-04-16T15:32:00Z">
        <w:r w:rsidR="001562F8" w:rsidDel="000C5026">
          <w:rPr>
            <w:rFonts w:ascii="Times New Roman" w:hAnsi="Times New Roman" w:cs="Times New Roman"/>
            <w:sz w:val="24"/>
            <w:szCs w:val="24"/>
          </w:rPr>
          <w:delText>2</w:delText>
        </w:r>
      </w:del>
      <w:ins w:id="30" w:author="Chris Hartgerink" w:date="2015-04-16T15:32:00Z">
        <w:r w:rsidR="000C5026">
          <w:rPr>
            <w:rFonts w:ascii="Times New Roman" w:hAnsi="Times New Roman" w:cs="Times New Roman"/>
            <w:sz w:val="24"/>
            <w:szCs w:val="24"/>
          </w:rPr>
          <w:t>21875</w:t>
        </w:r>
      </w:ins>
      <w:r w:rsidR="00186EEC">
        <w:rPr>
          <w:rFonts w:ascii="Times New Roman" w:hAnsi="Times New Roman" w:cs="Times New Roman"/>
          <w:sz w:val="24"/>
          <w:szCs w:val="24"/>
        </w:rPr>
        <w:t>, .</w:t>
      </w:r>
      <w:del w:id="31" w:author="Chris Hartgerink" w:date="2015-04-16T15:32:00Z">
        <w:r w:rsidR="001562F8" w:rsidDel="000C5026">
          <w:rPr>
            <w:rFonts w:ascii="Times New Roman" w:hAnsi="Times New Roman" w:cs="Times New Roman"/>
            <w:sz w:val="24"/>
            <w:szCs w:val="24"/>
          </w:rPr>
          <w:delText xml:space="preserve">865 </w:delText>
        </w:r>
      </w:del>
      <w:ins w:id="32" w:author="Chris Hartgerink" w:date="2015-04-16T15:32:00Z">
        <w:r w:rsidR="000C5026">
          <w:rPr>
            <w:rFonts w:ascii="Times New Roman" w:hAnsi="Times New Roman" w:cs="Times New Roman"/>
            <w:sz w:val="24"/>
            <w:szCs w:val="24"/>
          </w:rPr>
          <w:t>9643</w:t>
        </w:r>
        <w:r w:rsidR="000C5026">
          <w:rPr>
            <w:rFonts w:ascii="Times New Roman" w:hAnsi="Times New Roman" w:cs="Times New Roman"/>
            <w:sz w:val="24"/>
            <w:szCs w:val="24"/>
          </w:rPr>
          <w:t xml:space="preserve"> </w:t>
        </w:r>
      </w:ins>
      <w:r w:rsidR="00186EEC">
        <w:rPr>
          <w:rFonts w:ascii="Times New Roman" w:hAnsi="Times New Roman" w:cs="Times New Roman"/>
          <w:sz w:val="24"/>
          <w:szCs w:val="24"/>
        </w:rPr>
        <w:t>and .</w:t>
      </w:r>
      <w:del w:id="33" w:author="Chris Hartgerink" w:date="2015-04-16T15:32:00Z">
        <w:r w:rsidR="001562F8" w:rsidDel="000C5026">
          <w:rPr>
            <w:rFonts w:ascii="Times New Roman" w:hAnsi="Times New Roman" w:cs="Times New Roman"/>
            <w:sz w:val="24"/>
            <w:szCs w:val="24"/>
          </w:rPr>
          <w:delText>462</w:delText>
        </w:r>
      </w:del>
      <w:ins w:id="34" w:author="Chris Hartgerink" w:date="2015-04-16T15:32:00Z">
        <w:r w:rsidR="000C5026">
          <w:rPr>
            <w:rFonts w:ascii="Times New Roman" w:hAnsi="Times New Roman" w:cs="Times New Roman"/>
            <w:sz w:val="24"/>
            <w:szCs w:val="24"/>
          </w:rPr>
          <w:t>4643</w:t>
        </w:r>
      </w:ins>
      <w:r w:rsidR="00186EEC">
        <w:rPr>
          <w:rFonts w:ascii="Times New Roman" w:hAnsi="Times New Roman" w:cs="Times New Roman"/>
          <w:sz w:val="24"/>
          <w:szCs w:val="24"/>
        </w:rPr>
        <w:t xml:space="preserve">, </w:t>
      </w:r>
      <w:del w:id="35" w:author="Chris Hartgerink" w:date="2015-04-16T15:34:00Z">
        <w:r w:rsidR="00186EEC" w:rsidDel="00FA3569">
          <w:rPr>
            <w:rFonts w:ascii="Times New Roman" w:hAnsi="Times New Roman" w:cs="Times New Roman"/>
            <w:sz w:val="24"/>
            <w:szCs w:val="24"/>
          </w:rPr>
          <w:delText>.</w:delText>
        </w:r>
        <w:r w:rsidR="001562F8" w:rsidDel="00FA3569">
          <w:rPr>
            <w:rFonts w:ascii="Times New Roman" w:hAnsi="Times New Roman" w:cs="Times New Roman"/>
            <w:sz w:val="24"/>
            <w:szCs w:val="24"/>
          </w:rPr>
          <w:delText>949</w:delText>
        </w:r>
      </w:del>
      <w:ins w:id="36" w:author="Chris Hartgerink" w:date="2015-04-16T15:34:00Z">
        <w:r w:rsidR="00FA3569">
          <w:rPr>
            <w:rFonts w:ascii="Times New Roman" w:hAnsi="Times New Roman" w:cs="Times New Roman"/>
            <w:sz w:val="24"/>
            <w:szCs w:val="24"/>
          </w:rPr>
          <w:t>1</w:t>
        </w:r>
      </w:ins>
      <w:r w:rsidR="001562F8">
        <w:rPr>
          <w:rFonts w:ascii="Times New Roman" w:hAnsi="Times New Roman" w:cs="Times New Roman"/>
          <w:sz w:val="24"/>
          <w:szCs w:val="24"/>
        </w:rPr>
        <w:t xml:space="preserve"> </w:t>
      </w:r>
      <w:r w:rsidR="00186EEC">
        <w:rPr>
          <w:rFonts w:ascii="Times New Roman" w:hAnsi="Times New Roman" w:cs="Times New Roman"/>
          <w:sz w:val="24"/>
          <w:szCs w:val="24"/>
        </w:rPr>
        <w:t>and .</w:t>
      </w:r>
      <w:del w:id="37" w:author="Chris Hartgerink" w:date="2015-04-16T15:34:00Z">
        <w:r w:rsidR="001562F8" w:rsidDel="00FA3569">
          <w:rPr>
            <w:rFonts w:ascii="Times New Roman" w:hAnsi="Times New Roman" w:cs="Times New Roman"/>
            <w:sz w:val="24"/>
            <w:szCs w:val="24"/>
          </w:rPr>
          <w:delText>385</w:delText>
        </w:r>
      </w:del>
      <w:ins w:id="38" w:author="Chris Hartgerink" w:date="2015-04-16T15:34:00Z">
        <w:r w:rsidR="00FA3569">
          <w:rPr>
            <w:rFonts w:ascii="Times New Roman" w:hAnsi="Times New Roman" w:cs="Times New Roman"/>
            <w:sz w:val="24"/>
            <w:szCs w:val="24"/>
          </w:rPr>
          <w:t>7</w:t>
        </w:r>
      </w:ins>
      <w:r w:rsidR="00186EEC">
        <w:rPr>
          <w:rFonts w:ascii="Times New Roman" w:hAnsi="Times New Roman" w:cs="Times New Roman"/>
          <w:sz w:val="24"/>
          <w:szCs w:val="24"/>
        </w:rPr>
        <w:t xml:space="preserve">, </w:t>
      </w:r>
      <w:ins w:id="39" w:author="Chris Hartgerink" w:date="2015-04-16T15:34:00Z">
        <w:r w:rsidR="00FA3569">
          <w:rPr>
            <w:rFonts w:ascii="Times New Roman" w:hAnsi="Times New Roman" w:cs="Times New Roman"/>
            <w:sz w:val="24"/>
            <w:szCs w:val="24"/>
          </w:rPr>
          <w:t xml:space="preserve">.9583 and .333, 1 and .1667 </w:t>
        </w:r>
      </w:ins>
      <w:r w:rsidR="00186EEC">
        <w:rPr>
          <w:rFonts w:ascii="Times New Roman" w:hAnsi="Times New Roman" w:cs="Times New Roman"/>
          <w:sz w:val="24"/>
          <w:szCs w:val="24"/>
        </w:rPr>
        <w:t xml:space="preserve">respectively. </w:t>
      </w:r>
      <w:r w:rsidR="007A0786">
        <w:rPr>
          <w:rFonts w:ascii="Times New Roman" w:hAnsi="Times New Roman" w:cs="Times New Roman"/>
          <w:sz w:val="24"/>
          <w:szCs w:val="24"/>
        </w:rPr>
        <w:t xml:space="preserve">Of </w:t>
      </w:r>
      <w:del w:id="40" w:author="Chris Hartgerink" w:date="2015-04-16T15:35:00Z">
        <w:r w:rsidR="001562F8" w:rsidDel="00FA3569">
          <w:rPr>
            <w:rFonts w:ascii="Times New Roman" w:hAnsi="Times New Roman" w:cs="Times New Roman"/>
            <w:sz w:val="24"/>
            <w:szCs w:val="24"/>
          </w:rPr>
          <w:delText xml:space="preserve">89 </w:delText>
        </w:r>
      </w:del>
      <w:ins w:id="41" w:author="Chris Hartgerink" w:date="2015-04-16T15:35:00Z">
        <w:r w:rsidR="00FA3569">
          <w:rPr>
            <w:rFonts w:ascii="Times New Roman" w:hAnsi="Times New Roman" w:cs="Times New Roman"/>
            <w:sz w:val="24"/>
            <w:szCs w:val="24"/>
          </w:rPr>
          <w:t>97</w:t>
        </w:r>
        <w:r w:rsidR="00FA3569">
          <w:rPr>
            <w:rFonts w:ascii="Times New Roman" w:hAnsi="Times New Roman" w:cs="Times New Roman"/>
            <w:sz w:val="24"/>
            <w:szCs w:val="24"/>
          </w:rPr>
          <w:t xml:space="preserve"> </w:t>
        </w:r>
      </w:ins>
      <w:r w:rsidR="007A0786">
        <w:rPr>
          <w:rFonts w:ascii="Times New Roman" w:hAnsi="Times New Roman" w:cs="Times New Roman"/>
          <w:sz w:val="24"/>
          <w:szCs w:val="24"/>
        </w:rPr>
        <w:t xml:space="preserve">significant original studies, </w:t>
      </w:r>
      <w:del w:id="42" w:author="Chris Hartgerink" w:date="2015-04-16T15:35:00Z">
        <w:r w:rsidR="001562F8" w:rsidDel="00FA3569">
          <w:rPr>
            <w:rFonts w:ascii="Times New Roman" w:hAnsi="Times New Roman" w:cs="Times New Roman"/>
            <w:sz w:val="24"/>
            <w:szCs w:val="24"/>
          </w:rPr>
          <w:delText>35.96</w:delText>
        </w:r>
        <w:r w:rsidR="007A0786" w:rsidDel="00FA3569">
          <w:rPr>
            <w:rFonts w:ascii="Times New Roman" w:hAnsi="Times New Roman" w:cs="Times New Roman"/>
            <w:sz w:val="24"/>
            <w:szCs w:val="24"/>
          </w:rPr>
          <w:delText>%</w:delText>
        </w:r>
      </w:del>
      <w:ins w:id="43" w:author="Chris Hartgerink" w:date="2015-04-16T15:35:00Z">
        <w:r w:rsidR="00FA3569">
          <w:rPr>
            <w:rFonts w:ascii="Times New Roman" w:hAnsi="Times New Roman" w:cs="Times New Roman"/>
            <w:sz w:val="24"/>
            <w:szCs w:val="24"/>
          </w:rPr>
          <w:t>36.08%</w:t>
        </w:r>
      </w:ins>
      <w:r w:rsidR="007A0786">
        <w:rPr>
          <w:rFonts w:ascii="Times New Roman" w:hAnsi="Times New Roman" w:cs="Times New Roman"/>
          <w:sz w:val="24"/>
          <w:szCs w:val="24"/>
        </w:rPr>
        <w:t xml:space="preserve"> was statistically significant in the replication study.</w:t>
      </w:r>
      <w:r w:rsidR="00C2521E">
        <w:rPr>
          <w:rFonts w:ascii="Times New Roman" w:hAnsi="Times New Roman" w:cs="Times New Roman"/>
          <w:sz w:val="24"/>
          <w:szCs w:val="24"/>
        </w:rPr>
        <w:t xml:space="preserve"> </w:t>
      </w:r>
      <w:r w:rsidR="009B625D">
        <w:rPr>
          <w:rFonts w:ascii="Times New Roman" w:hAnsi="Times New Roman" w:cs="Times New Roman"/>
          <w:sz w:val="24"/>
          <w:szCs w:val="24"/>
        </w:rPr>
        <w:t xml:space="preserve">The hypothesis that all </w:t>
      </w:r>
      <w:del w:id="44" w:author="Chris Hartgerink" w:date="2015-04-16T15:20:00Z">
        <w:r w:rsidR="009B625D" w:rsidDel="005376B9">
          <w:rPr>
            <w:rFonts w:ascii="Times New Roman" w:hAnsi="Times New Roman" w:cs="Times New Roman"/>
            <w:sz w:val="24"/>
            <w:szCs w:val="24"/>
          </w:rPr>
          <w:delText xml:space="preserve">57 </w:delText>
        </w:r>
      </w:del>
      <w:ins w:id="45" w:author="Chris Hartgerink" w:date="2015-04-16T15:20:00Z">
        <w:r w:rsidR="005376B9">
          <w:rPr>
            <w:rFonts w:ascii="Times New Roman" w:hAnsi="Times New Roman" w:cs="Times New Roman"/>
            <w:sz w:val="24"/>
            <w:szCs w:val="24"/>
          </w:rPr>
          <w:t>64</w:t>
        </w:r>
        <w:r w:rsidR="005376B9">
          <w:rPr>
            <w:rFonts w:ascii="Times New Roman" w:hAnsi="Times New Roman" w:cs="Times New Roman"/>
            <w:sz w:val="24"/>
            <w:szCs w:val="24"/>
          </w:rPr>
          <w:t xml:space="preserve"> </w:t>
        </w:r>
      </w:ins>
      <w:r w:rsidR="009B625D">
        <w:rPr>
          <w:rFonts w:ascii="Times New Roman" w:hAnsi="Times New Roman" w:cs="Times New Roman"/>
          <w:sz w:val="24"/>
          <w:szCs w:val="24"/>
        </w:rPr>
        <w:t>statistically non-significant replication studies c</w:t>
      </w:r>
      <w:r>
        <w:rPr>
          <w:rFonts w:ascii="Times New Roman" w:hAnsi="Times New Roman" w:cs="Times New Roman"/>
          <w:sz w:val="24"/>
          <w:szCs w:val="24"/>
        </w:rPr>
        <w:t>a</w:t>
      </w:r>
      <w:r w:rsidR="009B625D">
        <w:rPr>
          <w:rFonts w:ascii="Times New Roman" w:hAnsi="Times New Roman" w:cs="Times New Roman"/>
          <w:sz w:val="24"/>
          <w:szCs w:val="24"/>
        </w:rPr>
        <w:t>me from a population of true negatives can be rejected (</w:t>
      </w:r>
      <w:r w:rsidR="009B625D">
        <w:rPr>
          <w:rFonts w:ascii="Times New Roman" w:hAnsi="Times New Roman" w:cs="Times New Roman"/>
          <w:i/>
          <w:sz w:val="24"/>
          <w:szCs w:val="24"/>
        </w:rPr>
        <w:t>χ</w:t>
      </w:r>
      <w:r w:rsidR="009B625D">
        <w:rPr>
          <w:rFonts w:ascii="Times New Roman" w:hAnsi="Times New Roman" w:cs="Times New Roman"/>
          <w:i/>
          <w:sz w:val="24"/>
          <w:szCs w:val="24"/>
          <w:vertAlign w:val="superscript"/>
        </w:rPr>
        <w:t>2</w:t>
      </w:r>
      <w:r w:rsidR="009B625D">
        <w:rPr>
          <w:rFonts w:ascii="Times New Roman" w:hAnsi="Times New Roman" w:cs="Times New Roman"/>
          <w:sz w:val="24"/>
          <w:szCs w:val="24"/>
        </w:rPr>
        <w:t>(</w:t>
      </w:r>
      <w:del w:id="46" w:author="Chris Hartgerink" w:date="2015-04-16T15:20:00Z">
        <w:r w:rsidR="001562F8" w:rsidDel="005376B9">
          <w:rPr>
            <w:rFonts w:ascii="Times New Roman" w:hAnsi="Times New Roman" w:cs="Times New Roman"/>
            <w:sz w:val="24"/>
            <w:szCs w:val="24"/>
          </w:rPr>
          <w:delText>124</w:delText>
        </w:r>
      </w:del>
      <w:ins w:id="47" w:author="Chris Hartgerink" w:date="2015-04-16T15:20:00Z">
        <w:r w:rsidR="005376B9">
          <w:rPr>
            <w:rFonts w:ascii="Times New Roman" w:hAnsi="Times New Roman" w:cs="Times New Roman"/>
            <w:sz w:val="24"/>
            <w:szCs w:val="24"/>
          </w:rPr>
          <w:t>128</w:t>
        </w:r>
      </w:ins>
      <w:r w:rsidR="009B625D">
        <w:rPr>
          <w:rFonts w:ascii="Times New Roman" w:hAnsi="Times New Roman" w:cs="Times New Roman"/>
          <w:sz w:val="24"/>
          <w:szCs w:val="24"/>
        </w:rPr>
        <w:t xml:space="preserve">) = </w:t>
      </w:r>
      <w:del w:id="48" w:author="Chris Hartgerink" w:date="2015-04-16T15:20:00Z">
        <w:r w:rsidR="001562F8" w:rsidDel="005376B9">
          <w:rPr>
            <w:rFonts w:ascii="Times New Roman" w:hAnsi="Times New Roman" w:cs="Times New Roman"/>
            <w:noProof/>
            <w:sz w:val="24"/>
            <w:szCs w:val="24"/>
          </w:rPr>
          <w:delText>153</w:delText>
        </w:r>
      </w:del>
      <w:ins w:id="49" w:author="Chris Hartgerink" w:date="2015-04-16T15:20:00Z">
        <w:r w:rsidR="005376B9">
          <w:rPr>
            <w:rFonts w:ascii="Times New Roman" w:hAnsi="Times New Roman" w:cs="Times New Roman"/>
            <w:noProof/>
            <w:sz w:val="24"/>
            <w:szCs w:val="24"/>
          </w:rPr>
          <w:t>15</w:t>
        </w:r>
        <w:r w:rsidR="005376B9">
          <w:rPr>
            <w:rFonts w:ascii="Times New Roman" w:hAnsi="Times New Roman" w:cs="Times New Roman"/>
            <w:noProof/>
            <w:sz w:val="24"/>
            <w:szCs w:val="24"/>
          </w:rPr>
          <w:t>5</w:t>
        </w:r>
      </w:ins>
      <w:r w:rsidR="001562F8">
        <w:rPr>
          <w:rFonts w:ascii="Times New Roman" w:hAnsi="Times New Roman" w:cs="Times New Roman"/>
          <w:noProof/>
          <w:sz w:val="24"/>
          <w:szCs w:val="24"/>
        </w:rPr>
        <w:t>.</w:t>
      </w:r>
      <w:del w:id="50" w:author="Chris Hartgerink" w:date="2015-04-16T15:20:00Z">
        <w:r w:rsidR="001562F8" w:rsidDel="005376B9">
          <w:rPr>
            <w:rFonts w:ascii="Times New Roman" w:hAnsi="Times New Roman" w:cs="Times New Roman"/>
            <w:noProof/>
            <w:sz w:val="24"/>
            <w:szCs w:val="24"/>
          </w:rPr>
          <w:delText>9</w:delText>
        </w:r>
        <w:r w:rsidDel="005376B9">
          <w:rPr>
            <w:rFonts w:ascii="Times New Roman" w:hAnsi="Times New Roman" w:cs="Times New Roman"/>
            <w:noProof/>
            <w:sz w:val="24"/>
            <w:szCs w:val="24"/>
          </w:rPr>
          <w:delText>1</w:delText>
        </w:r>
      </w:del>
      <w:ins w:id="51" w:author="Chris Hartgerink" w:date="2015-04-16T15:20:00Z">
        <w:r w:rsidR="005376B9">
          <w:rPr>
            <w:rFonts w:ascii="Times New Roman" w:hAnsi="Times New Roman" w:cs="Times New Roman"/>
            <w:noProof/>
            <w:sz w:val="24"/>
            <w:szCs w:val="24"/>
          </w:rPr>
          <w:t>8262</w:t>
        </w:r>
      </w:ins>
      <w:r w:rsidR="009B625D">
        <w:rPr>
          <w:rFonts w:ascii="Times New Roman" w:hAnsi="Times New Roman" w:cs="Times New Roman"/>
          <w:noProof/>
          <w:sz w:val="24"/>
          <w:szCs w:val="24"/>
        </w:rPr>
        <w:t xml:space="preserve">, </w:t>
      </w:r>
      <w:r w:rsidR="009B625D" w:rsidRPr="009B625D">
        <w:rPr>
          <w:rFonts w:ascii="Times New Roman" w:hAnsi="Times New Roman" w:cs="Times New Roman"/>
          <w:i/>
          <w:noProof/>
          <w:sz w:val="24"/>
          <w:szCs w:val="24"/>
        </w:rPr>
        <w:t>p</w:t>
      </w:r>
      <w:r w:rsidR="009B625D">
        <w:rPr>
          <w:rFonts w:ascii="Times New Roman" w:hAnsi="Times New Roman" w:cs="Times New Roman"/>
          <w:noProof/>
          <w:sz w:val="24"/>
          <w:szCs w:val="24"/>
        </w:rPr>
        <w:t xml:space="preserve"> = </w:t>
      </w:r>
      <w:r w:rsidR="009B625D" w:rsidRPr="00CD6F7C">
        <w:rPr>
          <w:rFonts w:ascii="Times New Roman" w:hAnsi="Times New Roman" w:cs="Times New Roman"/>
          <w:noProof/>
          <w:sz w:val="24"/>
          <w:szCs w:val="24"/>
        </w:rPr>
        <w:t>0.</w:t>
      </w:r>
      <w:del w:id="52" w:author="Chris Hartgerink" w:date="2015-04-16T15:20:00Z">
        <w:r w:rsidR="001562F8" w:rsidDel="005376B9">
          <w:rPr>
            <w:rFonts w:ascii="Times New Roman" w:hAnsi="Times New Roman" w:cs="Times New Roman"/>
            <w:noProof/>
            <w:sz w:val="24"/>
            <w:szCs w:val="24"/>
          </w:rPr>
          <w:delText>035</w:delText>
        </w:r>
      </w:del>
      <w:ins w:id="53" w:author="Chris Hartgerink" w:date="2015-04-16T15:20:00Z">
        <w:r w:rsidR="005376B9">
          <w:rPr>
            <w:rFonts w:ascii="Times New Roman" w:hAnsi="Times New Roman" w:cs="Times New Roman"/>
            <w:noProof/>
            <w:sz w:val="24"/>
            <w:szCs w:val="24"/>
          </w:rPr>
          <w:t>0</w:t>
        </w:r>
        <w:r w:rsidR="005376B9">
          <w:rPr>
            <w:rFonts w:ascii="Times New Roman" w:hAnsi="Times New Roman" w:cs="Times New Roman"/>
            <w:noProof/>
            <w:sz w:val="24"/>
            <w:szCs w:val="24"/>
          </w:rPr>
          <w:t>4765856</w:t>
        </w:r>
      </w:ins>
      <w:r w:rsidR="009B625D">
        <w:rPr>
          <w:rFonts w:ascii="Times New Roman" w:hAnsi="Times New Roman" w:cs="Times New Roman"/>
          <w:noProof/>
          <w:sz w:val="24"/>
          <w:szCs w:val="24"/>
        </w:rPr>
        <w:t>).</w:t>
      </w:r>
      <w:r w:rsidR="00C2521E">
        <w:rPr>
          <w:rFonts w:ascii="Times New Roman" w:hAnsi="Times New Roman" w:cs="Times New Roman"/>
          <w:noProof/>
          <w:sz w:val="24"/>
          <w:szCs w:val="24"/>
        </w:rPr>
        <w:t xml:space="preserve"> </w:t>
      </w:r>
      <w:r>
        <w:rPr>
          <w:rFonts w:ascii="Times New Roman" w:hAnsi="Times New Roman" w:cs="Times New Roman"/>
          <w:noProof/>
          <w:sz w:val="24"/>
          <w:szCs w:val="24"/>
        </w:rPr>
        <w:t xml:space="preserve">The density and </w:t>
      </w:r>
      <w:r w:rsidR="00C2521E">
        <w:rPr>
          <w:rFonts w:ascii="Times New Roman" w:hAnsi="Times New Roman" w:cs="Times New Roman"/>
          <w:noProof/>
          <w:sz w:val="24"/>
          <w:szCs w:val="24"/>
        </w:rPr>
        <w:t xml:space="preserve">cumulative </w:t>
      </w:r>
      <w:r w:rsidR="00C2521E">
        <w:rPr>
          <w:rFonts w:ascii="Times New Roman" w:hAnsi="Times New Roman" w:cs="Times New Roman"/>
          <w:i/>
          <w:noProof/>
          <w:sz w:val="24"/>
          <w:szCs w:val="24"/>
        </w:rPr>
        <w:t>p</w:t>
      </w:r>
      <w:r w:rsidR="00C2521E">
        <w:rPr>
          <w:rFonts w:ascii="Times New Roman" w:hAnsi="Times New Roman" w:cs="Times New Roman"/>
          <w:noProof/>
          <w:sz w:val="24"/>
          <w:szCs w:val="24"/>
        </w:rPr>
        <w:t>-value distributions of original and replication studies are presented in Figure 1.</w:t>
      </w:r>
      <w:r w:rsidR="00D70E5B">
        <w:rPr>
          <w:rFonts w:ascii="Times New Roman" w:hAnsi="Times New Roman" w:cs="Times New Roman"/>
          <w:noProof/>
          <w:sz w:val="24"/>
          <w:szCs w:val="24"/>
        </w:rPr>
        <w:t xml:space="preserve"> The means of the two </w:t>
      </w:r>
      <w:r w:rsidR="00D70E5B">
        <w:rPr>
          <w:rFonts w:ascii="Times New Roman" w:hAnsi="Times New Roman" w:cs="Times New Roman"/>
          <w:i/>
          <w:noProof/>
          <w:sz w:val="24"/>
          <w:szCs w:val="24"/>
        </w:rPr>
        <w:t>p</w:t>
      </w:r>
      <w:r w:rsidR="00D70E5B">
        <w:rPr>
          <w:rFonts w:ascii="Times New Roman" w:hAnsi="Times New Roman" w:cs="Times New Roman"/>
          <w:noProof/>
          <w:sz w:val="24"/>
          <w:szCs w:val="24"/>
        </w:rPr>
        <w:t>-value</w:t>
      </w:r>
      <w:r w:rsidR="00D70E5B">
        <w:rPr>
          <w:rFonts w:ascii="Times New Roman" w:hAnsi="Times New Roman" w:cs="Times New Roman"/>
          <w:i/>
          <w:noProof/>
          <w:sz w:val="24"/>
          <w:szCs w:val="24"/>
        </w:rPr>
        <w:t xml:space="preserve"> </w:t>
      </w:r>
      <w:r w:rsidR="00D70E5B">
        <w:rPr>
          <w:rFonts w:ascii="Times New Roman" w:hAnsi="Times New Roman" w:cs="Times New Roman"/>
          <w:noProof/>
          <w:sz w:val="24"/>
          <w:szCs w:val="24"/>
        </w:rPr>
        <w:t>distributions (.</w:t>
      </w:r>
      <w:del w:id="54" w:author="Chris Hartgerink" w:date="2015-04-16T15:20:00Z">
        <w:r w:rsidR="001562F8" w:rsidDel="005376B9">
          <w:rPr>
            <w:rFonts w:ascii="Times New Roman" w:hAnsi="Times New Roman" w:cs="Times New Roman"/>
            <w:noProof/>
            <w:sz w:val="24"/>
            <w:szCs w:val="24"/>
          </w:rPr>
          <w:delText xml:space="preserve">029 </w:delText>
        </w:r>
      </w:del>
      <w:ins w:id="55" w:author="Chris Hartgerink" w:date="2015-04-16T15:20:00Z">
        <w:r w:rsidR="005376B9">
          <w:rPr>
            <w:rFonts w:ascii="Times New Roman" w:hAnsi="Times New Roman" w:cs="Times New Roman"/>
            <w:noProof/>
            <w:sz w:val="24"/>
            <w:szCs w:val="24"/>
          </w:rPr>
          <w:t>02</w:t>
        </w:r>
        <w:r w:rsidR="005376B9">
          <w:rPr>
            <w:rFonts w:ascii="Times New Roman" w:hAnsi="Times New Roman" w:cs="Times New Roman"/>
            <w:noProof/>
            <w:sz w:val="24"/>
            <w:szCs w:val="24"/>
          </w:rPr>
          <w:t>828</w:t>
        </w:r>
        <w:r w:rsidR="005376B9">
          <w:rPr>
            <w:rFonts w:ascii="Times New Roman" w:hAnsi="Times New Roman" w:cs="Times New Roman"/>
            <w:noProof/>
            <w:sz w:val="24"/>
            <w:szCs w:val="24"/>
          </w:rPr>
          <w:t xml:space="preserve"> </w:t>
        </w:r>
      </w:ins>
      <w:r w:rsidR="00D70E5B">
        <w:rPr>
          <w:rFonts w:ascii="Times New Roman" w:hAnsi="Times New Roman" w:cs="Times New Roman"/>
          <w:noProof/>
          <w:sz w:val="24"/>
          <w:szCs w:val="24"/>
        </w:rPr>
        <w:t>and .</w:t>
      </w:r>
      <w:del w:id="56" w:author="Chris Hartgerink" w:date="2015-04-16T15:20:00Z">
        <w:r w:rsidR="001562F8" w:rsidDel="005376B9">
          <w:rPr>
            <w:rFonts w:ascii="Times New Roman" w:hAnsi="Times New Roman" w:cs="Times New Roman"/>
            <w:noProof/>
            <w:sz w:val="24"/>
            <w:szCs w:val="24"/>
          </w:rPr>
          <w:delText>301</w:delText>
        </w:r>
      </w:del>
      <w:ins w:id="57" w:author="Chris Hartgerink" w:date="2015-04-16T15:20:00Z">
        <w:r w:rsidR="005376B9">
          <w:rPr>
            <w:rFonts w:ascii="Times New Roman" w:hAnsi="Times New Roman" w:cs="Times New Roman"/>
            <w:noProof/>
            <w:sz w:val="24"/>
            <w:szCs w:val="24"/>
          </w:rPr>
          <w:t>3023</w:t>
        </w:r>
      </w:ins>
      <w:r w:rsidR="00D70E5B">
        <w:rPr>
          <w:rFonts w:ascii="Times New Roman" w:hAnsi="Times New Roman" w:cs="Times New Roman"/>
          <w:noProof/>
          <w:sz w:val="24"/>
          <w:szCs w:val="24"/>
        </w:rPr>
        <w:t>) were different from each other (</w:t>
      </w:r>
      <w:r w:rsidR="00D70E5B">
        <w:rPr>
          <w:rFonts w:ascii="Times New Roman" w:hAnsi="Times New Roman" w:cs="Times New Roman"/>
          <w:i/>
          <w:noProof/>
          <w:sz w:val="24"/>
          <w:szCs w:val="24"/>
        </w:rPr>
        <w:t>t</w:t>
      </w:r>
      <w:r w:rsidR="00D70E5B">
        <w:rPr>
          <w:rFonts w:ascii="Times New Roman" w:hAnsi="Times New Roman" w:cs="Times New Roman"/>
          <w:noProof/>
          <w:sz w:val="24"/>
          <w:szCs w:val="24"/>
        </w:rPr>
        <w:t>(</w:t>
      </w:r>
      <w:del w:id="58" w:author="Chris Hartgerink" w:date="2015-04-16T15:18:00Z">
        <w:r w:rsidR="001562F8" w:rsidDel="005376B9">
          <w:rPr>
            <w:rFonts w:ascii="Times New Roman" w:hAnsi="Times New Roman" w:cs="Times New Roman"/>
            <w:noProof/>
            <w:sz w:val="24"/>
            <w:szCs w:val="24"/>
          </w:rPr>
          <w:delText>94</w:delText>
        </w:r>
      </w:del>
      <w:ins w:id="59" w:author="Chris Hartgerink" w:date="2015-04-16T15:18:00Z">
        <w:r w:rsidR="005376B9">
          <w:rPr>
            <w:rFonts w:ascii="Times New Roman" w:hAnsi="Times New Roman" w:cs="Times New Roman"/>
            <w:noProof/>
            <w:sz w:val="24"/>
            <w:szCs w:val="24"/>
          </w:rPr>
          <w:t>9</w:t>
        </w:r>
        <w:r w:rsidR="005376B9">
          <w:rPr>
            <w:rFonts w:ascii="Times New Roman" w:hAnsi="Times New Roman" w:cs="Times New Roman"/>
            <w:noProof/>
            <w:sz w:val="24"/>
            <w:szCs w:val="24"/>
          </w:rPr>
          <w:t>8</w:t>
        </w:r>
      </w:ins>
      <w:r w:rsidR="00D70E5B">
        <w:rPr>
          <w:rFonts w:ascii="Times New Roman" w:hAnsi="Times New Roman" w:cs="Times New Roman"/>
          <w:noProof/>
          <w:sz w:val="24"/>
          <w:szCs w:val="24"/>
        </w:rPr>
        <w:t>) = -</w:t>
      </w:r>
      <w:del w:id="60" w:author="Chris Hartgerink" w:date="2015-04-16T15:18:00Z">
        <w:r w:rsidR="001562F8" w:rsidDel="005376B9">
          <w:rPr>
            <w:rFonts w:ascii="Times New Roman" w:hAnsi="Times New Roman" w:cs="Times New Roman"/>
            <w:noProof/>
            <w:sz w:val="24"/>
            <w:szCs w:val="24"/>
          </w:rPr>
          <w:delText>7.979</w:delText>
        </w:r>
      </w:del>
      <w:ins w:id="61" w:author="Chris Hartgerink" w:date="2015-04-16T15:18:00Z">
        <w:r w:rsidR="005376B9">
          <w:rPr>
            <w:rFonts w:ascii="Times New Roman" w:hAnsi="Times New Roman" w:cs="Times New Roman"/>
            <w:noProof/>
            <w:sz w:val="24"/>
            <w:szCs w:val="24"/>
          </w:rPr>
          <w:t>8.2165</w:t>
        </w:r>
      </w:ins>
      <w:r w:rsidR="00D70E5B">
        <w:rPr>
          <w:rFonts w:ascii="Times New Roman" w:hAnsi="Times New Roman" w:cs="Times New Roman"/>
          <w:noProof/>
          <w:sz w:val="24"/>
          <w:szCs w:val="24"/>
        </w:rPr>
        <w:t xml:space="preserve">, </w:t>
      </w:r>
      <w:r w:rsidR="00D70E5B">
        <w:rPr>
          <w:rFonts w:ascii="Times New Roman" w:hAnsi="Times New Roman" w:cs="Times New Roman"/>
          <w:i/>
          <w:noProof/>
          <w:sz w:val="24"/>
          <w:szCs w:val="24"/>
        </w:rPr>
        <w:t>p</w:t>
      </w:r>
      <w:r w:rsidR="00D70E5B">
        <w:rPr>
          <w:rFonts w:ascii="Times New Roman" w:hAnsi="Times New Roman" w:cs="Times New Roman"/>
          <w:noProof/>
          <w:sz w:val="24"/>
          <w:szCs w:val="24"/>
        </w:rPr>
        <w:t xml:space="preserve"> &lt; .001; W = </w:t>
      </w:r>
      <w:del w:id="62" w:author="Chris Hartgerink" w:date="2015-04-16T15:18:00Z">
        <w:r w:rsidR="001562F8" w:rsidDel="005376B9">
          <w:rPr>
            <w:rFonts w:ascii="Times New Roman" w:hAnsi="Times New Roman" w:cs="Times New Roman"/>
            <w:noProof/>
            <w:sz w:val="24"/>
            <w:szCs w:val="24"/>
          </w:rPr>
          <w:delText>2250.5</w:delText>
        </w:r>
      </w:del>
      <w:ins w:id="63" w:author="Chris Hartgerink" w:date="2015-04-16T15:18:00Z">
        <w:r w:rsidR="005376B9">
          <w:rPr>
            <w:rFonts w:ascii="Times New Roman" w:hAnsi="Times New Roman" w:cs="Times New Roman"/>
            <w:noProof/>
            <w:sz w:val="24"/>
            <w:szCs w:val="24"/>
          </w:rPr>
          <w:t>2406</w:t>
        </w:r>
      </w:ins>
      <w:r w:rsidR="00D70E5B">
        <w:rPr>
          <w:rFonts w:ascii="Times New Roman" w:hAnsi="Times New Roman" w:cs="Times New Roman"/>
          <w:noProof/>
          <w:sz w:val="24"/>
          <w:szCs w:val="24"/>
        </w:rPr>
        <w:t xml:space="preserve">, </w:t>
      </w:r>
      <w:r w:rsidR="00D70E5B">
        <w:rPr>
          <w:rFonts w:ascii="Times New Roman" w:hAnsi="Times New Roman" w:cs="Times New Roman"/>
          <w:i/>
          <w:noProof/>
          <w:sz w:val="24"/>
          <w:szCs w:val="24"/>
        </w:rPr>
        <w:t>p</w:t>
      </w:r>
      <w:r w:rsidR="00D70E5B">
        <w:rPr>
          <w:rFonts w:ascii="Times New Roman" w:hAnsi="Times New Roman" w:cs="Times New Roman"/>
          <w:noProof/>
          <w:sz w:val="24"/>
          <w:szCs w:val="24"/>
        </w:rPr>
        <w:t xml:space="preserve"> &lt; .001)</w:t>
      </w:r>
      <w:r w:rsidR="00FA04AB">
        <w:rPr>
          <w:rFonts w:ascii="Times New Roman" w:hAnsi="Times New Roman" w:cs="Times New Roman"/>
          <w:noProof/>
          <w:sz w:val="24"/>
          <w:szCs w:val="24"/>
        </w:rPr>
        <w:t>.</w:t>
      </w:r>
      <w:r w:rsidR="005E1D93">
        <w:rPr>
          <w:rFonts w:ascii="Times New Roman" w:hAnsi="Times New Roman" w:cs="Times New Roman"/>
          <w:noProof/>
          <w:sz w:val="24"/>
          <w:szCs w:val="24"/>
        </w:rPr>
        <w:t xml:space="preserve"> Quantiles are .</w:t>
      </w:r>
      <w:del w:id="64" w:author="Chris Hartgerink" w:date="2015-04-16T15:18:00Z">
        <w:r w:rsidR="005E1D93" w:rsidDel="005376B9">
          <w:rPr>
            <w:rFonts w:ascii="Times New Roman" w:hAnsi="Times New Roman" w:cs="Times New Roman"/>
            <w:noProof/>
            <w:sz w:val="24"/>
            <w:szCs w:val="24"/>
          </w:rPr>
          <w:delText>00059</w:delText>
        </w:r>
      </w:del>
      <w:ins w:id="65" w:author="Chris Hartgerink" w:date="2015-04-16T15:18:00Z">
        <w:r w:rsidR="005376B9">
          <w:rPr>
            <w:rFonts w:ascii="Times New Roman" w:hAnsi="Times New Roman" w:cs="Times New Roman"/>
            <w:noProof/>
            <w:sz w:val="24"/>
            <w:szCs w:val="24"/>
          </w:rPr>
          <w:t>000</w:t>
        </w:r>
        <w:r w:rsidR="005376B9">
          <w:rPr>
            <w:rFonts w:ascii="Times New Roman" w:hAnsi="Times New Roman" w:cs="Times New Roman"/>
            <w:noProof/>
            <w:sz w:val="24"/>
            <w:szCs w:val="24"/>
          </w:rPr>
          <w:t>4249</w:t>
        </w:r>
      </w:ins>
      <w:r w:rsidR="005E1D93">
        <w:rPr>
          <w:rFonts w:ascii="Times New Roman" w:hAnsi="Times New Roman" w:cs="Times New Roman"/>
          <w:noProof/>
          <w:sz w:val="24"/>
          <w:szCs w:val="24"/>
        </w:rPr>
        <w:t>, .</w:t>
      </w:r>
      <w:del w:id="66" w:author="Chris Hartgerink" w:date="2015-04-16T15:18:00Z">
        <w:r w:rsidR="005E1D93" w:rsidDel="005376B9">
          <w:rPr>
            <w:rFonts w:ascii="Times New Roman" w:hAnsi="Times New Roman" w:cs="Times New Roman"/>
            <w:noProof/>
            <w:sz w:val="24"/>
            <w:szCs w:val="24"/>
          </w:rPr>
          <w:delText>0077</w:delText>
        </w:r>
      </w:del>
      <w:ins w:id="67" w:author="Chris Hartgerink" w:date="2015-04-16T15:18:00Z">
        <w:r w:rsidR="005376B9">
          <w:rPr>
            <w:rFonts w:ascii="Times New Roman" w:hAnsi="Times New Roman" w:cs="Times New Roman"/>
            <w:noProof/>
            <w:sz w:val="24"/>
            <w:szCs w:val="24"/>
          </w:rPr>
          <w:t>00</w:t>
        </w:r>
        <w:r w:rsidR="005376B9">
          <w:rPr>
            <w:rFonts w:ascii="Times New Roman" w:hAnsi="Times New Roman" w:cs="Times New Roman"/>
            <w:noProof/>
            <w:sz w:val="24"/>
            <w:szCs w:val="24"/>
          </w:rPr>
          <w:t>6891</w:t>
        </w:r>
      </w:ins>
      <w:r w:rsidR="005E1D93">
        <w:rPr>
          <w:rFonts w:ascii="Times New Roman" w:hAnsi="Times New Roman" w:cs="Times New Roman"/>
          <w:noProof/>
          <w:sz w:val="24"/>
          <w:szCs w:val="24"/>
        </w:rPr>
        <w:t>, .</w:t>
      </w:r>
      <w:del w:id="68" w:author="Chris Hartgerink" w:date="2015-04-16T15:18:00Z">
        <w:r w:rsidR="005E1D93" w:rsidDel="005376B9">
          <w:rPr>
            <w:rFonts w:ascii="Times New Roman" w:hAnsi="Times New Roman" w:cs="Times New Roman"/>
            <w:noProof/>
            <w:sz w:val="24"/>
            <w:szCs w:val="24"/>
          </w:rPr>
          <w:delText xml:space="preserve">024 </w:delText>
        </w:r>
      </w:del>
      <w:ins w:id="69" w:author="Chris Hartgerink" w:date="2015-04-16T15:18:00Z">
        <w:r w:rsidR="005376B9">
          <w:rPr>
            <w:rFonts w:ascii="Times New Roman" w:hAnsi="Times New Roman" w:cs="Times New Roman"/>
            <w:noProof/>
            <w:sz w:val="24"/>
            <w:szCs w:val="24"/>
          </w:rPr>
          <w:t>0</w:t>
        </w:r>
        <w:r w:rsidR="005376B9">
          <w:rPr>
            <w:rFonts w:ascii="Times New Roman" w:hAnsi="Times New Roman" w:cs="Times New Roman"/>
            <w:noProof/>
            <w:sz w:val="24"/>
            <w:szCs w:val="24"/>
          </w:rPr>
          <w:t>2333</w:t>
        </w:r>
        <w:r w:rsidR="005376B9">
          <w:rPr>
            <w:rFonts w:ascii="Times New Roman" w:hAnsi="Times New Roman" w:cs="Times New Roman"/>
            <w:noProof/>
            <w:sz w:val="24"/>
            <w:szCs w:val="24"/>
          </w:rPr>
          <w:t xml:space="preserve"> </w:t>
        </w:r>
      </w:ins>
      <w:r w:rsidR="005E1D93">
        <w:rPr>
          <w:rFonts w:ascii="Times New Roman" w:hAnsi="Times New Roman" w:cs="Times New Roman"/>
          <w:noProof/>
          <w:sz w:val="24"/>
          <w:szCs w:val="24"/>
        </w:rPr>
        <w:t>for the original, and .</w:t>
      </w:r>
      <w:del w:id="70" w:author="Chris Hartgerink" w:date="2015-04-16T15:19:00Z">
        <w:r w:rsidR="005E1D93" w:rsidDel="005376B9">
          <w:rPr>
            <w:rFonts w:ascii="Times New Roman" w:hAnsi="Times New Roman" w:cs="Times New Roman"/>
            <w:noProof/>
            <w:sz w:val="24"/>
            <w:szCs w:val="24"/>
          </w:rPr>
          <w:delText>0078</w:delText>
        </w:r>
      </w:del>
      <w:ins w:id="71" w:author="Chris Hartgerink" w:date="2015-04-16T15:19:00Z">
        <w:r w:rsidR="005376B9">
          <w:rPr>
            <w:rFonts w:ascii="Times New Roman" w:hAnsi="Times New Roman" w:cs="Times New Roman"/>
            <w:noProof/>
            <w:sz w:val="24"/>
            <w:szCs w:val="24"/>
          </w:rPr>
          <w:t>007</w:t>
        </w:r>
        <w:r w:rsidR="005376B9">
          <w:rPr>
            <w:rFonts w:ascii="Times New Roman" w:hAnsi="Times New Roman" w:cs="Times New Roman"/>
            <w:noProof/>
            <w:sz w:val="24"/>
            <w:szCs w:val="24"/>
          </w:rPr>
          <w:t>754</w:t>
        </w:r>
      </w:ins>
      <w:r w:rsidR="005E1D93">
        <w:rPr>
          <w:rFonts w:ascii="Times New Roman" w:hAnsi="Times New Roman" w:cs="Times New Roman"/>
          <w:noProof/>
          <w:sz w:val="24"/>
          <w:szCs w:val="24"/>
        </w:rPr>
        <w:t>, .</w:t>
      </w:r>
      <w:del w:id="72" w:author="Chris Hartgerink" w:date="2015-04-16T15:19:00Z">
        <w:r w:rsidR="005E1D93" w:rsidDel="005376B9">
          <w:rPr>
            <w:rFonts w:ascii="Times New Roman" w:hAnsi="Times New Roman" w:cs="Times New Roman"/>
            <w:noProof/>
            <w:sz w:val="24"/>
            <w:szCs w:val="24"/>
          </w:rPr>
          <w:delText>20</w:delText>
        </w:r>
      </w:del>
      <w:ins w:id="73" w:author="Chris Hartgerink" w:date="2015-04-16T15:19:00Z">
        <w:r w:rsidR="005376B9">
          <w:rPr>
            <w:rFonts w:ascii="Times New Roman" w:hAnsi="Times New Roman" w:cs="Times New Roman"/>
            <w:noProof/>
            <w:sz w:val="24"/>
            <w:szCs w:val="24"/>
          </w:rPr>
          <w:t>1982</w:t>
        </w:r>
      </w:ins>
      <w:r w:rsidR="005E1D93">
        <w:rPr>
          <w:rFonts w:ascii="Times New Roman" w:hAnsi="Times New Roman" w:cs="Times New Roman"/>
          <w:noProof/>
          <w:sz w:val="24"/>
          <w:szCs w:val="24"/>
        </w:rPr>
        <w:t>, .</w:t>
      </w:r>
      <w:del w:id="74" w:author="Chris Hartgerink" w:date="2015-04-16T15:19:00Z">
        <w:r w:rsidR="005E1D93" w:rsidDel="005376B9">
          <w:rPr>
            <w:rFonts w:ascii="Times New Roman" w:hAnsi="Times New Roman" w:cs="Times New Roman"/>
            <w:noProof/>
            <w:sz w:val="24"/>
            <w:szCs w:val="24"/>
          </w:rPr>
          <w:delText xml:space="preserve">62 </w:delText>
        </w:r>
      </w:del>
      <w:ins w:id="75" w:author="Chris Hartgerink" w:date="2015-04-16T15:19:00Z">
        <w:r w:rsidR="005376B9">
          <w:rPr>
            <w:rFonts w:ascii="Times New Roman" w:hAnsi="Times New Roman" w:cs="Times New Roman"/>
            <w:noProof/>
            <w:sz w:val="24"/>
            <w:szCs w:val="24"/>
          </w:rPr>
          <w:t>5365</w:t>
        </w:r>
        <w:r w:rsidR="005376B9">
          <w:rPr>
            <w:rFonts w:ascii="Times New Roman" w:hAnsi="Times New Roman" w:cs="Times New Roman"/>
            <w:noProof/>
            <w:sz w:val="24"/>
            <w:szCs w:val="24"/>
          </w:rPr>
          <w:t xml:space="preserve"> </w:t>
        </w:r>
      </w:ins>
      <w:r w:rsidR="005E1D93">
        <w:rPr>
          <w:rFonts w:ascii="Times New Roman" w:hAnsi="Times New Roman" w:cs="Times New Roman"/>
          <w:noProof/>
          <w:sz w:val="24"/>
          <w:szCs w:val="24"/>
        </w:rPr>
        <w:t>for the replication studies.</w:t>
      </w:r>
    </w:p>
    <w:p w14:paraId="51CB82B7" w14:textId="5A73A2A1" w:rsidR="005E1D93" w:rsidRPr="005E1D93" w:rsidRDefault="005E1D93" w:rsidP="005E1D93">
      <w:pPr>
        <w:spacing w:before="120" w:after="0"/>
        <w:rPr>
          <w:rFonts w:ascii="Times New Roman" w:hAnsi="Times New Roman" w:cs="Times New Roman"/>
          <w:noProof/>
          <w:sz w:val="24"/>
          <w:szCs w:val="24"/>
        </w:rPr>
      </w:pPr>
    </w:p>
    <w:p w14:paraId="4ADF3348" w14:textId="4F779EEB" w:rsidR="00D70E5B" w:rsidRDefault="00D70E5B" w:rsidP="00D70E5B">
      <w:pPr>
        <w:spacing w:before="120" w:after="0"/>
        <w:rPr>
          <w:rFonts w:ascii="Times New Roman" w:hAnsi="Times New Roman" w:cs="Times New Roman"/>
          <w:sz w:val="24"/>
          <w:szCs w:val="24"/>
        </w:rPr>
      </w:pPr>
    </w:p>
    <w:p w14:paraId="6FBF3F39" w14:textId="77777777" w:rsidR="00D70E5B" w:rsidRDefault="00D70E5B" w:rsidP="00D70E5B">
      <w:pPr>
        <w:spacing w:before="120" w:after="0"/>
        <w:rPr>
          <w:rFonts w:ascii="Times New Roman" w:hAnsi="Times New Roman" w:cs="Times New Roman"/>
          <w:sz w:val="24"/>
          <w:szCs w:val="24"/>
        </w:rPr>
      </w:pPr>
    </w:p>
    <w:p w14:paraId="26B80499" w14:textId="1AA2F33E" w:rsidR="00834AC0" w:rsidRDefault="00834AC0" w:rsidP="00834AC0">
      <w:pPr>
        <w:spacing w:before="120" w:after="0"/>
        <w:rPr>
          <w:rFonts w:ascii="Times New Roman" w:hAnsi="Times New Roman" w:cs="Times New Roman"/>
          <w:sz w:val="24"/>
          <w:szCs w:val="24"/>
        </w:rPr>
      </w:pPr>
    </w:p>
    <w:p w14:paraId="2731310E" w14:textId="16FE088C" w:rsidR="00C2521E" w:rsidRDefault="001562F8" w:rsidP="00834AC0">
      <w:pPr>
        <w:spacing w:before="120" w:after="0"/>
        <w:rPr>
          <w:rFonts w:ascii="Times New Roman" w:hAnsi="Times New Roman" w:cs="Times New Roman"/>
          <w:sz w:val="24"/>
          <w:szCs w:val="24"/>
        </w:rPr>
      </w:pPr>
      <w:del w:id="76" w:author="Chris Hartgerink" w:date="2015-04-16T15:54:00Z">
        <w:r w:rsidDel="00C80742">
          <w:rPr>
            <w:rFonts w:ascii="Times New Roman" w:hAnsi="Times New Roman" w:cs="Times New Roman"/>
            <w:noProof/>
            <w:sz w:val="24"/>
            <w:szCs w:val="24"/>
          </w:rPr>
          <w:lastRenderedPageBreak/>
          <w:drawing>
            <wp:inline distT="0" distB="0" distL="0" distR="0" wp14:anchorId="2734DB14" wp14:editId="32F63946">
              <wp:extent cx="5295331" cy="5295331"/>
              <wp:effectExtent l="0" t="0" r="635" b="635"/>
              <wp:docPr id="1" name="Picture 1" descr="C:\Users\chjh\Dropbox\projects\2014rpp\master\Fig1CD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jh\Dropbox\projects\2014rpp\master\Fig1CDF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8183" cy="5298183"/>
                      </a:xfrm>
                      <a:prstGeom prst="rect">
                        <a:avLst/>
                      </a:prstGeom>
                      <a:noFill/>
                      <a:ln>
                        <a:noFill/>
                      </a:ln>
                    </pic:spPr>
                  </pic:pic>
                </a:graphicData>
              </a:graphic>
            </wp:inline>
          </w:drawing>
        </w:r>
      </w:del>
      <w:ins w:id="77" w:author="Chris Hartgerink" w:date="2015-04-16T15:54:00Z">
        <w:r w:rsidR="00C80742">
          <w:rPr>
            <w:rFonts w:ascii="Times New Roman" w:hAnsi="Times New Roman" w:cs="Times New Roman"/>
            <w:sz w:val="24"/>
            <w:szCs w:val="24"/>
          </w:rPr>
          <w:lastRenderedPageBreak/>
          <w:pict w14:anchorId="32092B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91.05pt">
              <v:imagedata r:id="rId10" o:title="pvalue distributions-2"/>
            </v:shape>
          </w:pict>
        </w:r>
      </w:ins>
    </w:p>
    <w:p w14:paraId="4EDA5618" w14:textId="726F27FA" w:rsidR="00834AC0" w:rsidRPr="00C2521E" w:rsidRDefault="00C2521E" w:rsidP="008E14D4">
      <w:pPr>
        <w:spacing w:before="120" w:after="0"/>
        <w:rPr>
          <w:rFonts w:ascii="Times New Roman" w:hAnsi="Times New Roman" w:cs="Times New Roman"/>
          <w:sz w:val="24"/>
          <w:szCs w:val="24"/>
        </w:rPr>
      </w:pPr>
      <w:r>
        <w:rPr>
          <w:rFonts w:ascii="Times New Roman" w:hAnsi="Times New Roman" w:cs="Times New Roman"/>
          <w:sz w:val="24"/>
          <w:szCs w:val="24"/>
        </w:rPr>
        <w:t>Figure 1</w:t>
      </w:r>
      <w:r w:rsidR="005E1D93">
        <w:rPr>
          <w:rFonts w:ascii="Times New Roman" w:hAnsi="Times New Roman" w:cs="Times New Roman"/>
          <w:sz w:val="24"/>
          <w:szCs w:val="24"/>
        </w:rPr>
        <w:t>a</w:t>
      </w:r>
      <w:r>
        <w:rPr>
          <w:rFonts w:ascii="Times New Roman" w:hAnsi="Times New Roman" w:cs="Times New Roman"/>
          <w:sz w:val="24"/>
          <w:szCs w:val="24"/>
        </w:rPr>
        <w:t xml:space="preserve">: Cumulative </w:t>
      </w:r>
      <w:r>
        <w:rPr>
          <w:rFonts w:ascii="Times New Roman" w:hAnsi="Times New Roman" w:cs="Times New Roman"/>
          <w:i/>
          <w:sz w:val="24"/>
          <w:szCs w:val="24"/>
        </w:rPr>
        <w:t>p</w:t>
      </w:r>
      <w:r>
        <w:rPr>
          <w:rFonts w:ascii="Times New Roman" w:hAnsi="Times New Roman" w:cs="Times New Roman"/>
          <w:sz w:val="24"/>
          <w:szCs w:val="24"/>
        </w:rPr>
        <w:t>-value distributions of original and replication studies.</w:t>
      </w:r>
    </w:p>
    <w:p w14:paraId="32C1B9E7" w14:textId="77777777" w:rsidR="00C2521E" w:rsidRDefault="00C2521E" w:rsidP="008E14D4">
      <w:pPr>
        <w:spacing w:before="120" w:after="0"/>
        <w:rPr>
          <w:rFonts w:ascii="Times New Roman" w:hAnsi="Times New Roman" w:cs="Times New Roman"/>
          <w:sz w:val="24"/>
          <w:szCs w:val="24"/>
        </w:rPr>
      </w:pPr>
    </w:p>
    <w:p w14:paraId="6B320F9C" w14:textId="77777777" w:rsidR="00D23761" w:rsidRDefault="00D23761" w:rsidP="008E14D4">
      <w:pPr>
        <w:spacing w:before="120" w:after="0"/>
        <w:rPr>
          <w:rFonts w:ascii="Times New Roman" w:hAnsi="Times New Roman" w:cs="Times New Roman"/>
          <w:sz w:val="24"/>
          <w:szCs w:val="24"/>
        </w:rPr>
      </w:pPr>
    </w:p>
    <w:p w14:paraId="15EBD1F2" w14:textId="6985729C" w:rsidR="00D23761" w:rsidRDefault="005E1D93" w:rsidP="00D23761">
      <w:pPr>
        <w:spacing w:before="120" w:after="0"/>
        <w:rPr>
          <w:rFonts w:ascii="Times New Roman" w:hAnsi="Times New Roman" w:cs="Times New Roman"/>
          <w:color w:val="000000" w:themeColor="text1"/>
          <w:sz w:val="24"/>
          <w:szCs w:val="24"/>
        </w:rPr>
      </w:pPr>
      <w:del w:id="78" w:author="Chris Hartgerink" w:date="2015-04-16T15:54:00Z">
        <w:r w:rsidDel="00C80742">
          <w:rPr>
            <w:rFonts w:ascii="Times New Roman" w:hAnsi="Times New Roman" w:cs="Times New Roman"/>
            <w:noProof/>
            <w:sz w:val="24"/>
            <w:szCs w:val="24"/>
          </w:rPr>
          <w:lastRenderedPageBreak/>
          <w:drawing>
            <wp:inline distT="0" distB="0" distL="0" distR="0" wp14:anchorId="603280D5" wp14:editId="065580A0">
              <wp:extent cx="5083791" cy="5083791"/>
              <wp:effectExtent l="0" t="0" r="3175" b="3175"/>
              <wp:docPr id="2" name="Picture 2" descr="C:\Users\chjh\Dropbox\projects\2014rpp\master\Fig1PD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jh\Dropbox\projects\2014rpp\master\Fig1PDF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9625" cy="5089625"/>
                      </a:xfrm>
                      <a:prstGeom prst="rect">
                        <a:avLst/>
                      </a:prstGeom>
                      <a:noFill/>
                      <a:ln>
                        <a:noFill/>
                      </a:ln>
                    </pic:spPr>
                  </pic:pic>
                </a:graphicData>
              </a:graphic>
            </wp:inline>
          </w:drawing>
        </w:r>
      </w:del>
      <w:ins w:id="79" w:author="Chris Hartgerink" w:date="2015-04-16T15:54:00Z">
        <w:r w:rsidR="00C80742">
          <w:rPr>
            <w:rFonts w:ascii="Times New Roman" w:hAnsi="Times New Roman" w:cs="Times New Roman"/>
            <w:color w:val="000000" w:themeColor="text1"/>
            <w:sz w:val="24"/>
            <w:szCs w:val="24"/>
          </w:rPr>
          <w:lastRenderedPageBreak/>
          <w:pict w14:anchorId="5EFC968A">
            <v:shape id="_x0000_i1026" type="#_x0000_t75" style="width:468pt;height:391.05pt">
              <v:imagedata r:id="rId12" o:title="pvalue distributions-1"/>
            </v:shape>
          </w:pict>
        </w:r>
      </w:ins>
    </w:p>
    <w:p w14:paraId="31C821D9" w14:textId="53096734" w:rsidR="005E1D93" w:rsidRPr="00C2521E" w:rsidRDefault="005E1D93" w:rsidP="005E1D93">
      <w:pPr>
        <w:spacing w:before="120" w:after="0"/>
        <w:rPr>
          <w:rFonts w:ascii="Times New Roman" w:hAnsi="Times New Roman" w:cs="Times New Roman"/>
          <w:sz w:val="24"/>
          <w:szCs w:val="24"/>
        </w:rPr>
      </w:pPr>
      <w:r>
        <w:rPr>
          <w:rFonts w:ascii="Times New Roman" w:hAnsi="Times New Roman" w:cs="Times New Roman"/>
          <w:sz w:val="24"/>
          <w:szCs w:val="24"/>
        </w:rPr>
        <w:t xml:space="preserve">Figure 1a: Density </w:t>
      </w:r>
      <w:r>
        <w:rPr>
          <w:rFonts w:ascii="Times New Roman" w:hAnsi="Times New Roman" w:cs="Times New Roman"/>
          <w:i/>
          <w:sz w:val="24"/>
          <w:szCs w:val="24"/>
        </w:rPr>
        <w:t>p</w:t>
      </w:r>
      <w:r>
        <w:rPr>
          <w:rFonts w:ascii="Times New Roman" w:hAnsi="Times New Roman" w:cs="Times New Roman"/>
          <w:sz w:val="24"/>
          <w:szCs w:val="24"/>
        </w:rPr>
        <w:t>-value distributions of original and replication studies.</w:t>
      </w:r>
    </w:p>
    <w:p w14:paraId="12E1F2A1" w14:textId="77777777" w:rsidR="00D23761" w:rsidRDefault="00D23761" w:rsidP="00D23761">
      <w:pPr>
        <w:spacing w:before="120" w:after="0" w:line="240" w:lineRule="auto"/>
        <w:rPr>
          <w:rFonts w:ascii="Times New Roman" w:hAnsi="Times New Roman" w:cs="Times New Roman"/>
          <w:color w:val="000000" w:themeColor="text1"/>
          <w:sz w:val="24"/>
          <w:szCs w:val="24"/>
        </w:rPr>
      </w:pPr>
    </w:p>
    <w:p w14:paraId="5506FCE4" w14:textId="77777777" w:rsidR="005E1D93" w:rsidRDefault="005E1D93" w:rsidP="00D23761">
      <w:pPr>
        <w:spacing w:before="120" w:after="0" w:line="240" w:lineRule="auto"/>
        <w:rPr>
          <w:rFonts w:ascii="Times New Roman" w:hAnsi="Times New Roman" w:cs="Times New Roman"/>
          <w:color w:val="000000" w:themeColor="text1"/>
          <w:sz w:val="24"/>
          <w:szCs w:val="24"/>
        </w:rPr>
      </w:pPr>
    </w:p>
    <w:p w14:paraId="2E045550" w14:textId="77777777" w:rsidR="005E1D93" w:rsidRPr="00B37117" w:rsidRDefault="005E1D93" w:rsidP="00D23761">
      <w:pPr>
        <w:spacing w:before="120" w:after="0" w:line="240" w:lineRule="auto"/>
        <w:rPr>
          <w:rFonts w:ascii="Times New Roman" w:hAnsi="Times New Roman" w:cs="Times New Roman"/>
          <w:color w:val="000000" w:themeColor="text1"/>
          <w:sz w:val="24"/>
          <w:szCs w:val="24"/>
        </w:rPr>
      </w:pPr>
    </w:p>
    <w:p w14:paraId="0125C96F" w14:textId="7117493B" w:rsidR="00D23761" w:rsidRDefault="001562F8" w:rsidP="00D23761">
      <w:pPr>
        <w:spacing w:after="0" w:line="240" w:lineRule="auto"/>
        <w:rPr>
          <w:rFonts w:ascii="Times New Roman" w:hAnsi="Times New Roman" w:cs="Times New Roman"/>
          <w:color w:val="000000" w:themeColor="text1"/>
          <w:sz w:val="24"/>
          <w:szCs w:val="24"/>
        </w:rPr>
      </w:pPr>
      <w:del w:id="80" w:author="Chris Hartgerink" w:date="2015-04-16T15:58:00Z">
        <w:r w:rsidDel="00C80742">
          <w:rPr>
            <w:rFonts w:ascii="Times New Roman" w:hAnsi="Times New Roman" w:cs="Times New Roman"/>
            <w:noProof/>
            <w:color w:val="000000" w:themeColor="text1"/>
            <w:sz w:val="24"/>
            <w:szCs w:val="24"/>
          </w:rPr>
          <w:lastRenderedPageBreak/>
          <w:drawing>
            <wp:inline distT="0" distB="0" distL="0" distR="0" wp14:anchorId="431A3A6C" wp14:editId="480C2246">
              <wp:extent cx="5943600" cy="4455160"/>
              <wp:effectExtent l="0" t="0" r="0" b="2540"/>
              <wp:docPr id="11" name="Picture 11" descr="C:\Users\chjh\Dropbox\projects\2014rpp\master\effecth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jh\Dropbox\projects\2014rpp\master\effecthi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del>
      <w:ins w:id="81" w:author="Chris Hartgerink" w:date="2015-04-16T15:58:00Z">
        <w:r w:rsidR="00C80742">
          <w:rPr>
            <w:rFonts w:ascii="Times New Roman" w:hAnsi="Times New Roman" w:cs="Times New Roman"/>
            <w:color w:val="000000" w:themeColor="text1"/>
            <w:sz w:val="24"/>
            <w:szCs w:val="24"/>
          </w:rPr>
          <w:lastRenderedPageBreak/>
          <w:pict w14:anchorId="77CF3585">
            <v:shape id="_x0000_i1027" type="#_x0000_t75" style="width:468pt;height:376.15pt">
              <v:imagedata r:id="rId14" o:title="effect plots-4"/>
            </v:shape>
          </w:pict>
        </w:r>
      </w:ins>
    </w:p>
    <w:p w14:paraId="21AD4A9E" w14:textId="77777777" w:rsidR="00D23761" w:rsidRPr="00715089" w:rsidRDefault="00D23761" w:rsidP="00D23761">
      <w:pPr>
        <w:spacing w:after="0" w:line="240" w:lineRule="auto"/>
        <w:rPr>
          <w:rFonts w:ascii="Times New Roman" w:hAnsi="Times New Roman" w:cs="Times New Roman"/>
          <w:color w:val="000000" w:themeColor="text1"/>
          <w:sz w:val="24"/>
          <w:szCs w:val="24"/>
        </w:rPr>
      </w:pPr>
    </w:p>
    <w:p w14:paraId="10145815" w14:textId="411023B4" w:rsidR="00D23761" w:rsidRDefault="00D23761" w:rsidP="00D2376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2: </w:t>
      </w:r>
      <w:r w:rsidR="00064AAE">
        <w:rPr>
          <w:rFonts w:ascii="Times New Roman" w:hAnsi="Times New Roman" w:cs="Times New Roman"/>
          <w:color w:val="000000" w:themeColor="text1"/>
          <w:sz w:val="24"/>
          <w:szCs w:val="24"/>
        </w:rPr>
        <w:t>Histograms</w:t>
      </w:r>
      <w:r>
        <w:rPr>
          <w:rFonts w:ascii="Times New Roman" w:hAnsi="Times New Roman" w:cs="Times New Roman"/>
          <w:color w:val="000000" w:themeColor="text1"/>
          <w:sz w:val="24"/>
          <w:szCs w:val="24"/>
        </w:rPr>
        <w:t xml:space="preserve"> (left) and cumulative distribution functions of effect sizes of original and replication studies.</w:t>
      </w:r>
    </w:p>
    <w:p w14:paraId="37FE641A" w14:textId="77777777" w:rsidR="00670A18" w:rsidRDefault="00670A18" w:rsidP="00D23761">
      <w:pPr>
        <w:spacing w:before="120" w:after="0"/>
        <w:rPr>
          <w:rFonts w:ascii="Times New Roman" w:hAnsi="Times New Roman" w:cs="Times New Roman"/>
          <w:i/>
          <w:noProof/>
          <w:sz w:val="24"/>
          <w:szCs w:val="24"/>
        </w:rPr>
      </w:pPr>
    </w:p>
    <w:p w14:paraId="2EEDC5BF" w14:textId="282B3D04" w:rsidR="00D23761" w:rsidRPr="002C0B0A" w:rsidRDefault="00FA04AB" w:rsidP="00D23761">
      <w:pPr>
        <w:spacing w:before="120" w:after="0"/>
        <w:rPr>
          <w:rFonts w:ascii="Times New Roman" w:hAnsi="Times New Roman" w:cs="Times New Roman"/>
          <w:color w:val="000000" w:themeColor="text1"/>
          <w:sz w:val="24"/>
          <w:szCs w:val="24"/>
        </w:rPr>
      </w:pPr>
      <w:r>
        <w:rPr>
          <w:rFonts w:ascii="Times New Roman" w:hAnsi="Times New Roman" w:cs="Times New Roman"/>
          <w:i/>
          <w:noProof/>
          <w:sz w:val="24"/>
          <w:szCs w:val="24"/>
        </w:rPr>
        <w:t>Effect sizes</w:t>
      </w:r>
      <w:r w:rsidR="00060658">
        <w:rPr>
          <w:rFonts w:ascii="Times New Roman" w:hAnsi="Times New Roman" w:cs="Times New Roman"/>
          <w:i/>
          <w:noProof/>
          <w:sz w:val="24"/>
          <w:szCs w:val="24"/>
        </w:rPr>
        <w:t xml:space="preserve"> </w:t>
      </w:r>
      <w:r w:rsidR="00060658">
        <w:rPr>
          <w:rFonts w:ascii="Times New Roman" w:hAnsi="Times New Roman" w:cs="Times New Roman"/>
          <w:i/>
          <w:sz w:val="24"/>
          <w:szCs w:val="24"/>
        </w:rPr>
        <w:t>(see [A</w:t>
      </w:r>
      <w:r w:rsidR="00670A18">
        <w:rPr>
          <w:rFonts w:ascii="Times New Roman" w:hAnsi="Times New Roman" w:cs="Times New Roman"/>
          <w:i/>
          <w:sz w:val="24"/>
          <w:szCs w:val="24"/>
        </w:rPr>
        <w:t>5</w:t>
      </w:r>
      <w:r w:rsidR="00060658">
        <w:rPr>
          <w:rFonts w:ascii="Times New Roman" w:hAnsi="Times New Roman" w:cs="Times New Roman"/>
          <w:i/>
          <w:sz w:val="24"/>
          <w:szCs w:val="24"/>
        </w:rPr>
        <w:t>] for details)</w:t>
      </w:r>
      <w:r>
        <w:rPr>
          <w:rFonts w:ascii="Times New Roman" w:hAnsi="Times New Roman" w:cs="Times New Roman"/>
          <w:noProof/>
          <w:sz w:val="24"/>
          <w:szCs w:val="24"/>
        </w:rPr>
        <w:t>.</w:t>
      </w:r>
      <w:r w:rsidR="00D23761">
        <w:rPr>
          <w:rFonts w:ascii="Times New Roman" w:hAnsi="Times New Roman" w:cs="Times New Roman"/>
          <w:noProof/>
          <w:sz w:val="24"/>
          <w:szCs w:val="24"/>
        </w:rPr>
        <w:t xml:space="preserve"> </w:t>
      </w:r>
      <w:r w:rsidR="00064AAE">
        <w:rPr>
          <w:rFonts w:ascii="Times New Roman" w:hAnsi="Times New Roman" w:cs="Times New Roman"/>
          <w:noProof/>
          <w:sz w:val="24"/>
          <w:szCs w:val="24"/>
        </w:rPr>
        <w:t xml:space="preserve">For </w:t>
      </w:r>
      <w:del w:id="82" w:author="Chris Hartgerink" w:date="2015-04-16T15:37:00Z">
        <w:r w:rsidR="00064AAE" w:rsidDel="00FA3569">
          <w:rPr>
            <w:rFonts w:ascii="Times New Roman" w:hAnsi="Times New Roman" w:cs="Times New Roman"/>
            <w:noProof/>
            <w:sz w:val="24"/>
            <w:szCs w:val="24"/>
          </w:rPr>
          <w:delText>9</w:delText>
        </w:r>
        <w:r w:rsidR="006203E9" w:rsidDel="00FA3569">
          <w:rPr>
            <w:rFonts w:ascii="Times New Roman" w:hAnsi="Times New Roman" w:cs="Times New Roman"/>
            <w:noProof/>
            <w:sz w:val="24"/>
            <w:szCs w:val="24"/>
          </w:rPr>
          <w:delText>4</w:delText>
        </w:r>
        <w:r w:rsidR="00064AAE" w:rsidDel="00FA3569">
          <w:rPr>
            <w:rFonts w:ascii="Times New Roman" w:hAnsi="Times New Roman" w:cs="Times New Roman"/>
            <w:noProof/>
            <w:sz w:val="24"/>
            <w:szCs w:val="24"/>
          </w:rPr>
          <w:delText xml:space="preserve"> </w:delText>
        </w:r>
      </w:del>
      <w:ins w:id="83" w:author="Chris Hartgerink" w:date="2015-04-16T15:37:00Z">
        <w:r w:rsidR="00FA3569">
          <w:rPr>
            <w:rFonts w:ascii="Times New Roman" w:hAnsi="Times New Roman" w:cs="Times New Roman"/>
            <w:noProof/>
            <w:sz w:val="24"/>
            <w:szCs w:val="24"/>
          </w:rPr>
          <w:t>97</w:t>
        </w:r>
        <w:r w:rsidR="00FA3569">
          <w:rPr>
            <w:rFonts w:ascii="Times New Roman" w:hAnsi="Times New Roman" w:cs="Times New Roman"/>
            <w:noProof/>
            <w:sz w:val="24"/>
            <w:szCs w:val="24"/>
          </w:rPr>
          <w:t xml:space="preserve"> </w:t>
        </w:r>
      </w:ins>
      <w:r w:rsidR="00064AAE">
        <w:rPr>
          <w:rFonts w:ascii="Times New Roman" w:hAnsi="Times New Roman" w:cs="Times New Roman"/>
          <w:noProof/>
          <w:sz w:val="24"/>
          <w:szCs w:val="24"/>
        </w:rPr>
        <w:t xml:space="preserve">study pairs effect size correlations could be computed. </w:t>
      </w:r>
      <w:r w:rsidR="00B37117">
        <w:rPr>
          <w:rFonts w:ascii="Times New Roman" w:hAnsi="Times New Roman" w:cs="Times New Roman"/>
          <w:color w:val="000000" w:themeColor="text1"/>
          <w:sz w:val="24"/>
          <w:szCs w:val="24"/>
        </w:rPr>
        <w:t>Figure 2</w:t>
      </w:r>
      <w:r w:rsidR="0067495C">
        <w:rPr>
          <w:rFonts w:ascii="Times New Roman" w:hAnsi="Times New Roman" w:cs="Times New Roman"/>
          <w:color w:val="000000" w:themeColor="text1"/>
          <w:sz w:val="24"/>
          <w:szCs w:val="24"/>
        </w:rPr>
        <w:t xml:space="preserve"> (left)</w:t>
      </w:r>
      <w:r w:rsidR="00B37117">
        <w:rPr>
          <w:rFonts w:ascii="Times New Roman" w:hAnsi="Times New Roman" w:cs="Times New Roman"/>
          <w:color w:val="000000" w:themeColor="text1"/>
          <w:sz w:val="24"/>
          <w:szCs w:val="24"/>
        </w:rPr>
        <w:t xml:space="preserve"> shows the distribution of </w:t>
      </w:r>
      <w:r w:rsidR="0067495C">
        <w:rPr>
          <w:rFonts w:ascii="Times New Roman" w:hAnsi="Times New Roman" w:cs="Times New Roman"/>
          <w:color w:val="000000" w:themeColor="text1"/>
          <w:sz w:val="24"/>
          <w:szCs w:val="24"/>
        </w:rPr>
        <w:t>effect sizes of original and replication studies, and the corresponding cumulative distribution functions (righ</w:t>
      </w:r>
      <w:r w:rsidR="002C0B0A">
        <w:rPr>
          <w:rFonts w:ascii="Times New Roman" w:hAnsi="Times New Roman" w:cs="Times New Roman"/>
          <w:color w:val="000000" w:themeColor="text1"/>
          <w:sz w:val="24"/>
          <w:szCs w:val="24"/>
        </w:rPr>
        <w:t xml:space="preserve">t). </w:t>
      </w:r>
      <w:ins w:id="84" w:author="Chris Hartgerink" w:date="2015-04-16T15:37:00Z">
        <w:r w:rsidR="00FA3569">
          <w:rPr>
            <w:rFonts w:ascii="Times New Roman" w:hAnsi="Times New Roman" w:cs="Times New Roman"/>
            <w:color w:val="000000" w:themeColor="text1"/>
            <w:sz w:val="24"/>
            <w:szCs w:val="24"/>
          </w:rPr>
          <w:t xml:space="preserve">Spearman’s correlation between the effect sizes equals </w:t>
        </w:r>
      </w:ins>
      <w:ins w:id="85" w:author="Chris Hartgerink" w:date="2015-04-16T15:38:00Z">
        <w:r w:rsidR="00FA3569">
          <w:rPr>
            <w:rFonts w:ascii="Times New Roman" w:hAnsi="Times New Roman" w:cs="Times New Roman"/>
            <w:color w:val="000000" w:themeColor="text1"/>
            <w:sz w:val="24"/>
            <w:szCs w:val="24"/>
          </w:rPr>
          <w:t xml:space="preserve">.51067. </w:t>
        </w:r>
      </w:ins>
      <w:r w:rsidR="002C0B0A">
        <w:rPr>
          <w:rFonts w:ascii="Times New Roman" w:hAnsi="Times New Roman" w:cs="Times New Roman"/>
          <w:color w:val="000000" w:themeColor="text1"/>
          <w:sz w:val="24"/>
          <w:szCs w:val="24"/>
        </w:rPr>
        <w:t>The mean effect sizes of both distributions (</w:t>
      </w:r>
      <w:r w:rsidR="002C0B0A">
        <w:rPr>
          <w:rFonts w:ascii="Times New Roman" w:hAnsi="Times New Roman" w:cs="Times New Roman"/>
          <w:i/>
          <w:color w:val="000000" w:themeColor="text1"/>
          <w:sz w:val="24"/>
          <w:szCs w:val="24"/>
        </w:rPr>
        <w:t>M</w:t>
      </w:r>
      <w:r w:rsidR="002C0B0A">
        <w:rPr>
          <w:rFonts w:ascii="Times New Roman" w:hAnsi="Times New Roman" w:cs="Times New Roman"/>
          <w:color w:val="000000" w:themeColor="text1"/>
          <w:sz w:val="24"/>
          <w:szCs w:val="24"/>
        </w:rPr>
        <w:t xml:space="preserve"> = .</w:t>
      </w:r>
      <w:del w:id="86" w:author="Chris Hartgerink" w:date="2015-04-16T15:38:00Z">
        <w:r w:rsidR="004A4EAB" w:rsidDel="00FA3569">
          <w:rPr>
            <w:rFonts w:ascii="Times New Roman" w:hAnsi="Times New Roman" w:cs="Times New Roman"/>
            <w:color w:val="000000" w:themeColor="text1"/>
            <w:sz w:val="24"/>
            <w:szCs w:val="24"/>
          </w:rPr>
          <w:delText xml:space="preserve">392 </w:delText>
        </w:r>
      </w:del>
      <w:ins w:id="87" w:author="Chris Hartgerink" w:date="2015-04-16T15:38:00Z">
        <w:r w:rsidR="00FA3569">
          <w:rPr>
            <w:rFonts w:ascii="Times New Roman" w:hAnsi="Times New Roman" w:cs="Times New Roman"/>
            <w:color w:val="000000" w:themeColor="text1"/>
            <w:sz w:val="24"/>
            <w:szCs w:val="24"/>
          </w:rPr>
          <w:t>3962</w:t>
        </w:r>
        <w:r w:rsidR="00FA3569">
          <w:rPr>
            <w:rFonts w:ascii="Times New Roman" w:hAnsi="Times New Roman" w:cs="Times New Roman"/>
            <w:color w:val="000000" w:themeColor="text1"/>
            <w:sz w:val="24"/>
            <w:szCs w:val="24"/>
          </w:rPr>
          <w:t xml:space="preserve"> </w:t>
        </w:r>
      </w:ins>
      <w:r w:rsidR="002C0B0A">
        <w:rPr>
          <w:rFonts w:ascii="Times New Roman" w:hAnsi="Times New Roman" w:cs="Times New Roman"/>
          <w:color w:val="000000" w:themeColor="text1"/>
          <w:sz w:val="24"/>
          <w:szCs w:val="24"/>
        </w:rPr>
        <w:t>[</w:t>
      </w:r>
      <w:r w:rsidR="002C0B0A">
        <w:rPr>
          <w:rFonts w:ascii="Times New Roman" w:hAnsi="Times New Roman" w:cs="Times New Roman"/>
          <w:i/>
          <w:color w:val="000000" w:themeColor="text1"/>
          <w:sz w:val="24"/>
          <w:szCs w:val="24"/>
        </w:rPr>
        <w:t>SD</w:t>
      </w:r>
      <w:r w:rsidR="002C0B0A">
        <w:rPr>
          <w:rFonts w:ascii="Times New Roman" w:hAnsi="Times New Roman" w:cs="Times New Roman"/>
          <w:color w:val="000000" w:themeColor="text1"/>
          <w:sz w:val="24"/>
          <w:szCs w:val="24"/>
        </w:rPr>
        <w:t xml:space="preserve"> = .</w:t>
      </w:r>
      <w:del w:id="88" w:author="Chris Hartgerink" w:date="2015-04-16T15:38:00Z">
        <w:r w:rsidR="004A4EAB" w:rsidDel="00FA3569">
          <w:rPr>
            <w:rFonts w:ascii="Times New Roman" w:hAnsi="Times New Roman" w:cs="Times New Roman"/>
            <w:color w:val="000000" w:themeColor="text1"/>
            <w:sz w:val="24"/>
            <w:szCs w:val="24"/>
          </w:rPr>
          <w:delText>193</w:delText>
        </w:r>
      </w:del>
      <w:ins w:id="89" w:author="Chris Hartgerink" w:date="2015-04-16T15:38:00Z">
        <w:r w:rsidR="00FA3569">
          <w:rPr>
            <w:rFonts w:ascii="Times New Roman" w:hAnsi="Times New Roman" w:cs="Times New Roman"/>
            <w:color w:val="000000" w:themeColor="text1"/>
            <w:sz w:val="24"/>
            <w:szCs w:val="24"/>
          </w:rPr>
          <w:t>19</w:t>
        </w:r>
        <w:r w:rsidR="00FA3569">
          <w:rPr>
            <w:rFonts w:ascii="Times New Roman" w:hAnsi="Times New Roman" w:cs="Times New Roman"/>
            <w:color w:val="000000" w:themeColor="text1"/>
            <w:sz w:val="24"/>
            <w:szCs w:val="24"/>
          </w:rPr>
          <w:t>28</w:t>
        </w:r>
      </w:ins>
      <w:r w:rsidR="002C0B0A">
        <w:rPr>
          <w:rFonts w:ascii="Times New Roman" w:hAnsi="Times New Roman" w:cs="Times New Roman"/>
          <w:color w:val="000000" w:themeColor="text1"/>
          <w:sz w:val="24"/>
          <w:szCs w:val="24"/>
        </w:rPr>
        <w:t xml:space="preserve">]; </w:t>
      </w:r>
      <w:r w:rsidR="002C0B0A">
        <w:rPr>
          <w:rFonts w:ascii="Times New Roman" w:hAnsi="Times New Roman" w:cs="Times New Roman"/>
          <w:i/>
          <w:color w:val="000000" w:themeColor="text1"/>
          <w:sz w:val="24"/>
          <w:szCs w:val="24"/>
        </w:rPr>
        <w:t>M</w:t>
      </w:r>
      <w:r w:rsidR="002C0B0A">
        <w:rPr>
          <w:rFonts w:ascii="Times New Roman" w:hAnsi="Times New Roman" w:cs="Times New Roman"/>
          <w:color w:val="000000" w:themeColor="text1"/>
          <w:sz w:val="24"/>
          <w:szCs w:val="24"/>
        </w:rPr>
        <w:t xml:space="preserve"> = .</w:t>
      </w:r>
      <w:del w:id="90" w:author="Chris Hartgerink" w:date="2015-04-16T15:39:00Z">
        <w:r w:rsidR="004A4EAB" w:rsidDel="00FA3569">
          <w:rPr>
            <w:rFonts w:ascii="Times New Roman" w:hAnsi="Times New Roman" w:cs="Times New Roman"/>
            <w:color w:val="000000" w:themeColor="text1"/>
            <w:sz w:val="24"/>
            <w:szCs w:val="24"/>
          </w:rPr>
          <w:delText xml:space="preserve">209 </w:delText>
        </w:r>
      </w:del>
      <w:ins w:id="91" w:author="Chris Hartgerink" w:date="2015-04-16T15:39:00Z">
        <w:r w:rsidR="00FA3569">
          <w:rPr>
            <w:rFonts w:ascii="Times New Roman" w:hAnsi="Times New Roman" w:cs="Times New Roman"/>
            <w:color w:val="000000" w:themeColor="text1"/>
            <w:sz w:val="24"/>
            <w:szCs w:val="24"/>
          </w:rPr>
          <w:t>1979</w:t>
        </w:r>
        <w:r w:rsidR="00FA3569">
          <w:rPr>
            <w:rFonts w:ascii="Times New Roman" w:hAnsi="Times New Roman" w:cs="Times New Roman"/>
            <w:color w:val="000000" w:themeColor="text1"/>
            <w:sz w:val="24"/>
            <w:szCs w:val="24"/>
          </w:rPr>
          <w:t xml:space="preserve"> </w:t>
        </w:r>
      </w:ins>
      <w:r w:rsidR="002C0B0A">
        <w:rPr>
          <w:rFonts w:ascii="Times New Roman" w:hAnsi="Times New Roman" w:cs="Times New Roman"/>
          <w:color w:val="000000" w:themeColor="text1"/>
          <w:sz w:val="24"/>
          <w:szCs w:val="24"/>
        </w:rPr>
        <w:t>[</w:t>
      </w:r>
      <w:r w:rsidR="002C0B0A">
        <w:rPr>
          <w:rFonts w:ascii="Times New Roman" w:hAnsi="Times New Roman" w:cs="Times New Roman"/>
          <w:i/>
          <w:color w:val="000000" w:themeColor="text1"/>
          <w:sz w:val="24"/>
          <w:szCs w:val="24"/>
        </w:rPr>
        <w:t>SD</w:t>
      </w:r>
      <w:r w:rsidR="002C0B0A">
        <w:rPr>
          <w:rFonts w:ascii="Times New Roman" w:hAnsi="Times New Roman" w:cs="Times New Roman"/>
          <w:color w:val="000000" w:themeColor="text1"/>
          <w:sz w:val="24"/>
          <w:szCs w:val="24"/>
        </w:rPr>
        <w:t xml:space="preserve"> =.</w:t>
      </w:r>
      <w:del w:id="92" w:author="Chris Hartgerink" w:date="2015-04-16T15:39:00Z">
        <w:r w:rsidR="004A4EAB" w:rsidDel="00FA3569">
          <w:rPr>
            <w:rFonts w:ascii="Times New Roman" w:hAnsi="Times New Roman" w:cs="Times New Roman"/>
            <w:color w:val="000000" w:themeColor="text1"/>
            <w:sz w:val="24"/>
            <w:szCs w:val="24"/>
          </w:rPr>
          <w:delText>244</w:delText>
        </w:r>
      </w:del>
      <w:ins w:id="93" w:author="Chris Hartgerink" w:date="2015-04-16T15:39:00Z">
        <w:r w:rsidR="00FA3569">
          <w:rPr>
            <w:rFonts w:ascii="Times New Roman" w:hAnsi="Times New Roman" w:cs="Times New Roman"/>
            <w:color w:val="000000" w:themeColor="text1"/>
            <w:sz w:val="24"/>
            <w:szCs w:val="24"/>
          </w:rPr>
          <w:t>254985</w:t>
        </w:r>
      </w:ins>
      <w:r w:rsidR="002C0B0A">
        <w:rPr>
          <w:rFonts w:ascii="Times New Roman" w:hAnsi="Times New Roman" w:cs="Times New Roman"/>
          <w:color w:val="000000" w:themeColor="text1"/>
          <w:sz w:val="24"/>
          <w:szCs w:val="24"/>
        </w:rPr>
        <w:t>]) were different from each other (</w:t>
      </w:r>
      <w:r w:rsidR="002C0B0A">
        <w:rPr>
          <w:rFonts w:ascii="Times New Roman" w:hAnsi="Times New Roman" w:cs="Times New Roman"/>
          <w:i/>
          <w:color w:val="000000" w:themeColor="text1"/>
          <w:sz w:val="24"/>
          <w:szCs w:val="24"/>
        </w:rPr>
        <w:t>t</w:t>
      </w:r>
      <w:r w:rsidR="002C0B0A">
        <w:rPr>
          <w:rFonts w:ascii="Times New Roman" w:hAnsi="Times New Roman" w:cs="Times New Roman"/>
          <w:color w:val="000000" w:themeColor="text1"/>
          <w:sz w:val="24"/>
          <w:szCs w:val="24"/>
        </w:rPr>
        <w:t>(</w:t>
      </w:r>
      <w:del w:id="94" w:author="Chris Hartgerink" w:date="2015-04-16T15:38:00Z">
        <w:r w:rsidR="004A4EAB" w:rsidDel="00FA3569">
          <w:rPr>
            <w:rFonts w:ascii="Times New Roman" w:hAnsi="Times New Roman" w:cs="Times New Roman"/>
            <w:color w:val="000000" w:themeColor="text1"/>
            <w:sz w:val="24"/>
            <w:szCs w:val="24"/>
          </w:rPr>
          <w:delText>93</w:delText>
        </w:r>
      </w:del>
      <w:ins w:id="95" w:author="Chris Hartgerink" w:date="2015-04-16T15:38:00Z">
        <w:r w:rsidR="00FA3569">
          <w:rPr>
            <w:rFonts w:ascii="Times New Roman" w:hAnsi="Times New Roman" w:cs="Times New Roman"/>
            <w:color w:val="000000" w:themeColor="text1"/>
            <w:sz w:val="24"/>
            <w:szCs w:val="24"/>
          </w:rPr>
          <w:t>9</w:t>
        </w:r>
        <w:r w:rsidR="00FA3569">
          <w:rPr>
            <w:rFonts w:ascii="Times New Roman" w:hAnsi="Times New Roman" w:cs="Times New Roman"/>
            <w:color w:val="000000" w:themeColor="text1"/>
            <w:sz w:val="24"/>
            <w:szCs w:val="24"/>
          </w:rPr>
          <w:t>6</w:t>
        </w:r>
      </w:ins>
      <w:r w:rsidR="002C0B0A">
        <w:rPr>
          <w:rFonts w:ascii="Times New Roman" w:hAnsi="Times New Roman" w:cs="Times New Roman"/>
          <w:color w:val="000000" w:themeColor="text1"/>
          <w:sz w:val="24"/>
          <w:szCs w:val="24"/>
        </w:rPr>
        <w:t xml:space="preserve">) = </w:t>
      </w:r>
      <w:del w:id="96" w:author="Chris Hartgerink" w:date="2015-04-16T15:38:00Z">
        <w:r w:rsidR="004A4EAB" w:rsidDel="00FA3569">
          <w:rPr>
            <w:rFonts w:ascii="Times New Roman" w:hAnsi="Times New Roman" w:cs="Times New Roman"/>
            <w:color w:val="000000" w:themeColor="text1"/>
            <w:sz w:val="24"/>
            <w:szCs w:val="24"/>
          </w:rPr>
          <w:delText>9.36</w:delText>
        </w:r>
      </w:del>
      <w:ins w:id="97" w:author="Chris Hartgerink" w:date="2015-04-16T15:38:00Z">
        <w:r w:rsidR="00FA3569">
          <w:rPr>
            <w:rFonts w:ascii="Times New Roman" w:hAnsi="Times New Roman" w:cs="Times New Roman"/>
            <w:color w:val="000000" w:themeColor="text1"/>
            <w:sz w:val="24"/>
            <w:szCs w:val="24"/>
          </w:rPr>
          <w:t>9.3317</w:t>
        </w:r>
      </w:ins>
      <w:r w:rsidR="002C0B0A">
        <w:rPr>
          <w:rFonts w:ascii="Times New Roman" w:hAnsi="Times New Roman" w:cs="Times New Roman"/>
          <w:color w:val="000000" w:themeColor="text1"/>
          <w:sz w:val="24"/>
          <w:szCs w:val="24"/>
        </w:rPr>
        <w:t xml:space="preserve">, </w:t>
      </w:r>
      <w:r w:rsidR="002C0B0A">
        <w:rPr>
          <w:rFonts w:ascii="Times New Roman" w:hAnsi="Times New Roman" w:cs="Times New Roman"/>
          <w:i/>
          <w:color w:val="000000" w:themeColor="text1"/>
          <w:sz w:val="24"/>
          <w:szCs w:val="24"/>
        </w:rPr>
        <w:t>p</w:t>
      </w:r>
      <w:r w:rsidR="002C0B0A">
        <w:rPr>
          <w:rFonts w:ascii="Times New Roman" w:hAnsi="Times New Roman" w:cs="Times New Roman"/>
          <w:color w:val="000000" w:themeColor="text1"/>
          <w:sz w:val="24"/>
          <w:szCs w:val="24"/>
        </w:rPr>
        <w:t xml:space="preserve"> &lt; .001; </w:t>
      </w:r>
      <w:r w:rsidR="002C0B0A">
        <w:rPr>
          <w:rFonts w:ascii="Times New Roman" w:hAnsi="Times New Roman" w:cs="Times New Roman"/>
          <w:i/>
          <w:color w:val="000000" w:themeColor="text1"/>
          <w:sz w:val="24"/>
          <w:szCs w:val="24"/>
        </w:rPr>
        <w:t>W</w:t>
      </w:r>
      <w:r w:rsidR="002C0B0A">
        <w:rPr>
          <w:rFonts w:ascii="Times New Roman" w:hAnsi="Times New Roman" w:cs="Times New Roman"/>
          <w:color w:val="000000" w:themeColor="text1"/>
          <w:sz w:val="24"/>
          <w:szCs w:val="24"/>
        </w:rPr>
        <w:t xml:space="preserve"> = </w:t>
      </w:r>
      <w:del w:id="98" w:author="Chris Hartgerink" w:date="2015-04-16T15:38:00Z">
        <w:r w:rsidR="004A4EAB" w:rsidDel="00FA3569">
          <w:rPr>
            <w:rFonts w:ascii="Times New Roman" w:hAnsi="Times New Roman" w:cs="Times New Roman"/>
            <w:color w:val="000000" w:themeColor="text1"/>
            <w:sz w:val="24"/>
            <w:szCs w:val="24"/>
          </w:rPr>
          <w:delText>6633</w:delText>
        </w:r>
      </w:del>
      <w:ins w:id="99" w:author="Chris Hartgerink" w:date="2015-04-16T15:38:00Z">
        <w:r w:rsidR="00FA3569">
          <w:rPr>
            <w:rFonts w:ascii="Times New Roman" w:hAnsi="Times New Roman" w:cs="Times New Roman"/>
            <w:color w:val="000000" w:themeColor="text1"/>
            <w:sz w:val="24"/>
            <w:szCs w:val="24"/>
          </w:rPr>
          <w:t>7132</w:t>
        </w:r>
      </w:ins>
      <w:r w:rsidR="002C0B0A">
        <w:rPr>
          <w:rFonts w:ascii="Times New Roman" w:hAnsi="Times New Roman" w:cs="Times New Roman"/>
          <w:color w:val="000000" w:themeColor="text1"/>
          <w:sz w:val="24"/>
          <w:szCs w:val="24"/>
        </w:rPr>
        <w:t xml:space="preserve">, </w:t>
      </w:r>
      <w:r w:rsidR="002C0B0A">
        <w:rPr>
          <w:rFonts w:ascii="Times New Roman" w:hAnsi="Times New Roman" w:cs="Times New Roman"/>
          <w:i/>
          <w:color w:val="000000" w:themeColor="text1"/>
          <w:sz w:val="24"/>
          <w:szCs w:val="24"/>
        </w:rPr>
        <w:t>p</w:t>
      </w:r>
      <w:r w:rsidR="002C0B0A">
        <w:rPr>
          <w:rFonts w:ascii="Times New Roman" w:hAnsi="Times New Roman" w:cs="Times New Roman"/>
          <w:color w:val="000000" w:themeColor="text1"/>
          <w:sz w:val="24"/>
          <w:szCs w:val="24"/>
        </w:rPr>
        <w:t xml:space="preserve"> &lt; .001). Of those </w:t>
      </w:r>
      <w:del w:id="100" w:author="Chris Hartgerink" w:date="2015-04-16T15:39:00Z">
        <w:r w:rsidR="004A4EAB" w:rsidDel="00FA3569">
          <w:rPr>
            <w:rFonts w:ascii="Times New Roman" w:hAnsi="Times New Roman" w:cs="Times New Roman"/>
            <w:color w:val="000000" w:themeColor="text1"/>
            <w:sz w:val="24"/>
            <w:szCs w:val="24"/>
          </w:rPr>
          <w:delText>9</w:delText>
        </w:r>
        <w:r w:rsidR="0076040E" w:rsidDel="00FA3569">
          <w:rPr>
            <w:rFonts w:ascii="Times New Roman" w:hAnsi="Times New Roman" w:cs="Times New Roman"/>
            <w:color w:val="000000" w:themeColor="text1"/>
            <w:sz w:val="24"/>
            <w:szCs w:val="24"/>
          </w:rPr>
          <w:delText>6</w:delText>
        </w:r>
        <w:r w:rsidR="004A4EAB" w:rsidDel="00FA3569">
          <w:rPr>
            <w:rFonts w:ascii="Times New Roman" w:hAnsi="Times New Roman" w:cs="Times New Roman"/>
            <w:color w:val="000000" w:themeColor="text1"/>
            <w:sz w:val="24"/>
            <w:szCs w:val="24"/>
          </w:rPr>
          <w:delText xml:space="preserve"> </w:delText>
        </w:r>
      </w:del>
      <w:ins w:id="101" w:author="Chris Hartgerink" w:date="2015-04-16T15:39:00Z">
        <w:r w:rsidR="00FA3569">
          <w:rPr>
            <w:rFonts w:ascii="Times New Roman" w:hAnsi="Times New Roman" w:cs="Times New Roman"/>
            <w:color w:val="000000" w:themeColor="text1"/>
            <w:sz w:val="24"/>
            <w:szCs w:val="24"/>
          </w:rPr>
          <w:t>9</w:t>
        </w:r>
        <w:r w:rsidR="00FA3569">
          <w:rPr>
            <w:rFonts w:ascii="Times New Roman" w:hAnsi="Times New Roman" w:cs="Times New Roman"/>
            <w:color w:val="000000" w:themeColor="text1"/>
            <w:sz w:val="24"/>
            <w:szCs w:val="24"/>
          </w:rPr>
          <w:t>9</w:t>
        </w:r>
        <w:r w:rsidR="00FA3569">
          <w:rPr>
            <w:rFonts w:ascii="Times New Roman" w:hAnsi="Times New Roman" w:cs="Times New Roman"/>
            <w:color w:val="000000" w:themeColor="text1"/>
            <w:sz w:val="24"/>
            <w:szCs w:val="24"/>
          </w:rPr>
          <w:t xml:space="preserve"> </w:t>
        </w:r>
      </w:ins>
      <w:r w:rsidR="002C0B0A">
        <w:rPr>
          <w:rFonts w:ascii="Times New Roman" w:hAnsi="Times New Roman" w:cs="Times New Roman"/>
          <w:color w:val="000000" w:themeColor="text1"/>
          <w:sz w:val="24"/>
          <w:szCs w:val="24"/>
        </w:rPr>
        <w:t>studies that reported an</w:t>
      </w:r>
      <w:r w:rsidR="006203E9">
        <w:rPr>
          <w:rFonts w:ascii="Times New Roman" w:hAnsi="Times New Roman" w:cs="Times New Roman"/>
          <w:color w:val="000000" w:themeColor="text1"/>
          <w:sz w:val="24"/>
          <w:szCs w:val="24"/>
        </w:rPr>
        <w:t>(y)</w:t>
      </w:r>
      <w:r w:rsidR="002C0B0A">
        <w:rPr>
          <w:rFonts w:ascii="Times New Roman" w:hAnsi="Times New Roman" w:cs="Times New Roman"/>
          <w:color w:val="000000" w:themeColor="text1"/>
          <w:sz w:val="24"/>
          <w:szCs w:val="24"/>
        </w:rPr>
        <w:t xml:space="preserve"> effect size in both original and replication study, </w:t>
      </w:r>
      <w:del w:id="102" w:author="Chris Hartgerink" w:date="2015-04-16T15:40:00Z">
        <w:r w:rsidR="0076040E" w:rsidDel="00FA3569">
          <w:rPr>
            <w:rFonts w:ascii="Times New Roman" w:hAnsi="Times New Roman" w:cs="Times New Roman"/>
            <w:color w:val="000000" w:themeColor="text1"/>
            <w:sz w:val="24"/>
            <w:szCs w:val="24"/>
          </w:rPr>
          <w:delText xml:space="preserve">79 </w:delText>
        </w:r>
      </w:del>
      <w:ins w:id="103" w:author="Chris Hartgerink" w:date="2015-04-16T15:40:00Z">
        <w:r w:rsidR="00FA3569">
          <w:rPr>
            <w:rFonts w:ascii="Times New Roman" w:hAnsi="Times New Roman" w:cs="Times New Roman"/>
            <w:color w:val="000000" w:themeColor="text1"/>
            <w:sz w:val="24"/>
            <w:szCs w:val="24"/>
          </w:rPr>
          <w:t>82</w:t>
        </w:r>
        <w:r w:rsidR="00FA3569">
          <w:rPr>
            <w:rFonts w:ascii="Times New Roman" w:hAnsi="Times New Roman" w:cs="Times New Roman"/>
            <w:color w:val="000000" w:themeColor="text1"/>
            <w:sz w:val="24"/>
            <w:szCs w:val="24"/>
          </w:rPr>
          <w:t xml:space="preserve"> </w:t>
        </w:r>
      </w:ins>
      <w:r w:rsidR="002C0B0A">
        <w:rPr>
          <w:rFonts w:ascii="Times New Roman" w:hAnsi="Times New Roman" w:cs="Times New Roman"/>
          <w:color w:val="000000" w:themeColor="text1"/>
          <w:sz w:val="24"/>
          <w:szCs w:val="24"/>
        </w:rPr>
        <w:t xml:space="preserve">reported a stronger effect size in the </w:t>
      </w:r>
      <w:del w:id="104" w:author="Chris Hartgerink" w:date="2015-04-16T15:40:00Z">
        <w:r w:rsidR="002C0B0A" w:rsidDel="00FA3569">
          <w:rPr>
            <w:rFonts w:ascii="Times New Roman" w:hAnsi="Times New Roman" w:cs="Times New Roman"/>
            <w:color w:val="000000" w:themeColor="text1"/>
            <w:sz w:val="24"/>
            <w:szCs w:val="24"/>
          </w:rPr>
          <w:delText xml:space="preserve">replication </w:delText>
        </w:r>
      </w:del>
      <w:commentRangeStart w:id="105"/>
      <w:ins w:id="106" w:author="Chris Hartgerink" w:date="2015-04-16T15:40:00Z">
        <w:r w:rsidR="00FA3569">
          <w:rPr>
            <w:rFonts w:ascii="Times New Roman" w:hAnsi="Times New Roman" w:cs="Times New Roman"/>
            <w:color w:val="000000" w:themeColor="text1"/>
            <w:sz w:val="24"/>
            <w:szCs w:val="24"/>
          </w:rPr>
          <w:t xml:space="preserve">original </w:t>
        </w:r>
        <w:commentRangeEnd w:id="105"/>
        <w:r w:rsidR="00FA3569">
          <w:rPr>
            <w:rStyle w:val="CommentReference"/>
          </w:rPr>
          <w:commentReference w:id="105"/>
        </w:r>
      </w:ins>
      <w:r w:rsidR="002C0B0A">
        <w:rPr>
          <w:rFonts w:ascii="Times New Roman" w:hAnsi="Times New Roman" w:cs="Times New Roman"/>
          <w:color w:val="000000" w:themeColor="text1"/>
          <w:sz w:val="24"/>
          <w:szCs w:val="24"/>
        </w:rPr>
        <w:t>study (</w:t>
      </w:r>
      <w:del w:id="107" w:author="Chris Hartgerink" w:date="2015-04-16T15:40:00Z">
        <w:r w:rsidR="0076040E" w:rsidDel="00FA3569">
          <w:rPr>
            <w:rFonts w:ascii="Times New Roman" w:hAnsi="Times New Roman" w:cs="Times New Roman"/>
            <w:color w:val="000000" w:themeColor="text1"/>
            <w:sz w:val="24"/>
            <w:szCs w:val="24"/>
          </w:rPr>
          <w:delText>17.7</w:delText>
        </w:r>
      </w:del>
      <w:ins w:id="108" w:author="Chris Hartgerink" w:date="2015-04-16T15:40:00Z">
        <w:r w:rsidR="00FA3569">
          <w:rPr>
            <w:rFonts w:ascii="Times New Roman" w:hAnsi="Times New Roman" w:cs="Times New Roman"/>
            <w:color w:val="000000" w:themeColor="text1"/>
            <w:sz w:val="24"/>
            <w:szCs w:val="24"/>
          </w:rPr>
          <w:t>.8283</w:t>
        </w:r>
      </w:ins>
      <w:r w:rsidR="002C0B0A">
        <w:rPr>
          <w:rFonts w:ascii="Times New Roman" w:hAnsi="Times New Roman" w:cs="Times New Roman"/>
          <w:color w:val="000000" w:themeColor="text1"/>
          <w:sz w:val="24"/>
          <w:szCs w:val="24"/>
        </w:rPr>
        <w:t xml:space="preserve">%; </w:t>
      </w:r>
      <w:r w:rsidR="002C0B0A">
        <w:rPr>
          <w:rFonts w:ascii="Times New Roman" w:hAnsi="Times New Roman" w:cs="Times New Roman"/>
          <w:i/>
          <w:color w:val="000000" w:themeColor="text1"/>
          <w:sz w:val="24"/>
          <w:szCs w:val="24"/>
        </w:rPr>
        <w:t>p</w:t>
      </w:r>
      <w:r w:rsidR="002C0B0A">
        <w:rPr>
          <w:rFonts w:ascii="Times New Roman" w:hAnsi="Times New Roman" w:cs="Times New Roman"/>
          <w:color w:val="000000" w:themeColor="text1"/>
          <w:sz w:val="24"/>
          <w:szCs w:val="24"/>
        </w:rPr>
        <w:t xml:space="preserve"> </w:t>
      </w:r>
      <w:r w:rsidR="0076040E">
        <w:rPr>
          <w:rFonts w:ascii="Times New Roman" w:hAnsi="Times New Roman" w:cs="Times New Roman"/>
          <w:color w:val="000000" w:themeColor="text1"/>
          <w:sz w:val="24"/>
          <w:szCs w:val="24"/>
        </w:rPr>
        <w:t>&lt; .001</w:t>
      </w:r>
      <w:r w:rsidR="002C0B0A">
        <w:rPr>
          <w:rFonts w:ascii="Times New Roman" w:hAnsi="Times New Roman" w:cs="Times New Roman"/>
          <w:color w:val="000000" w:themeColor="text1"/>
          <w:sz w:val="24"/>
          <w:szCs w:val="24"/>
        </w:rPr>
        <w:t>, binomial test).</w:t>
      </w:r>
      <w:r w:rsidR="00E54EB6">
        <w:rPr>
          <w:rFonts w:ascii="Times New Roman" w:hAnsi="Times New Roman" w:cs="Times New Roman"/>
          <w:color w:val="000000" w:themeColor="text1"/>
          <w:sz w:val="24"/>
          <w:szCs w:val="24"/>
        </w:rPr>
        <w:t xml:space="preserve"> </w:t>
      </w:r>
      <w:commentRangeStart w:id="109"/>
      <w:r w:rsidR="00215D78">
        <w:rPr>
          <w:rFonts w:ascii="Times New Roman" w:hAnsi="Times New Roman" w:cs="Times New Roman"/>
          <w:color w:val="000000" w:themeColor="text1"/>
          <w:sz w:val="24"/>
          <w:szCs w:val="24"/>
        </w:rPr>
        <w:t>For the subset of 69 studies where the standard error of the correlation could be computed, it was expected that 78.3% of CIs of the replication study contained the effect size of the original study; however, only 42.0% (29 out of 69) of CIs contained the original effect size (</w:t>
      </w:r>
      <w:r w:rsidR="00215D78">
        <w:rPr>
          <w:rFonts w:ascii="Times New Roman" w:hAnsi="Times New Roman" w:cs="Times New Roman"/>
          <w:i/>
          <w:color w:val="000000" w:themeColor="text1"/>
          <w:sz w:val="24"/>
          <w:szCs w:val="24"/>
        </w:rPr>
        <w:t>p</w:t>
      </w:r>
      <w:r w:rsidR="00215D78">
        <w:rPr>
          <w:rFonts w:ascii="Times New Roman" w:hAnsi="Times New Roman" w:cs="Times New Roman"/>
          <w:color w:val="000000" w:themeColor="text1"/>
          <w:sz w:val="24"/>
          <w:szCs w:val="24"/>
        </w:rPr>
        <w:t xml:space="preserve"> &lt; .001). </w:t>
      </w:r>
      <w:commentRangeEnd w:id="109"/>
      <w:r w:rsidR="00FA3569">
        <w:rPr>
          <w:rStyle w:val="CommentReference"/>
        </w:rPr>
        <w:commentReference w:id="109"/>
      </w:r>
      <w:commentRangeStart w:id="110"/>
      <w:commentRangeStart w:id="111"/>
      <w:r w:rsidR="00E54EB6">
        <w:rPr>
          <w:rFonts w:ascii="Times New Roman" w:hAnsi="Times New Roman" w:cs="Times New Roman"/>
          <w:color w:val="000000" w:themeColor="text1"/>
          <w:sz w:val="24"/>
          <w:szCs w:val="24"/>
        </w:rPr>
        <w:t xml:space="preserve">Figure 3 depicts effect sizes of </w:t>
      </w:r>
      <w:r w:rsidR="006C6FA7">
        <w:rPr>
          <w:rFonts w:ascii="Times New Roman" w:hAnsi="Times New Roman" w:cs="Times New Roman"/>
          <w:color w:val="000000" w:themeColor="text1"/>
          <w:sz w:val="24"/>
          <w:szCs w:val="24"/>
        </w:rPr>
        <w:t>study-pairs of which correlations could be calculated, and codes significance of effect sizes as well.</w:t>
      </w:r>
      <w:commentRangeEnd w:id="110"/>
      <w:r w:rsidR="004D0A22">
        <w:rPr>
          <w:rStyle w:val="CommentReference"/>
        </w:rPr>
        <w:commentReference w:id="110"/>
      </w:r>
      <w:commentRangeEnd w:id="111"/>
      <w:r w:rsidR="008210D0">
        <w:rPr>
          <w:rStyle w:val="CommentReference"/>
        </w:rPr>
        <w:commentReference w:id="111"/>
      </w:r>
    </w:p>
    <w:p w14:paraId="63693E2D" w14:textId="77777777" w:rsidR="002C0B0A" w:rsidRDefault="002C0B0A" w:rsidP="00B37117">
      <w:pPr>
        <w:spacing w:after="0" w:line="240" w:lineRule="auto"/>
        <w:rPr>
          <w:rFonts w:ascii="Times New Roman" w:hAnsi="Times New Roman" w:cs="Times New Roman"/>
          <w:color w:val="000000" w:themeColor="text1"/>
          <w:sz w:val="24"/>
          <w:szCs w:val="24"/>
        </w:rPr>
      </w:pPr>
    </w:p>
    <w:p w14:paraId="538E1A2D" w14:textId="77777777" w:rsidR="002F55D9" w:rsidRDefault="002F55D9" w:rsidP="00B37117">
      <w:pPr>
        <w:spacing w:after="0" w:line="240" w:lineRule="auto"/>
        <w:rPr>
          <w:rFonts w:ascii="Times New Roman" w:hAnsi="Times New Roman" w:cs="Times New Roman"/>
          <w:color w:val="000000" w:themeColor="text1"/>
          <w:sz w:val="24"/>
          <w:szCs w:val="24"/>
        </w:rPr>
      </w:pPr>
    </w:p>
    <w:p w14:paraId="0D8F2371" w14:textId="37219A5D" w:rsidR="002F55D9" w:rsidRDefault="001562F8" w:rsidP="00B37117">
      <w:pPr>
        <w:spacing w:after="0" w:line="240" w:lineRule="auto"/>
        <w:rPr>
          <w:rFonts w:ascii="Times New Roman" w:hAnsi="Times New Roman" w:cs="Times New Roman"/>
          <w:color w:val="000000" w:themeColor="text1"/>
          <w:sz w:val="24"/>
          <w:szCs w:val="24"/>
        </w:rPr>
      </w:pPr>
      <w:del w:id="112" w:author="Chris Hartgerink" w:date="2015-04-16T15:58:00Z">
        <w:r w:rsidDel="00C80742">
          <w:rPr>
            <w:rFonts w:ascii="Times New Roman" w:hAnsi="Times New Roman" w:cs="Times New Roman"/>
            <w:noProof/>
            <w:color w:val="000000" w:themeColor="text1"/>
            <w:sz w:val="24"/>
            <w:szCs w:val="24"/>
          </w:rPr>
          <w:lastRenderedPageBreak/>
          <w:drawing>
            <wp:inline distT="0" distB="0" distL="0" distR="0" wp14:anchorId="674C1F29" wp14:editId="23344AA7">
              <wp:extent cx="5943600" cy="5943600"/>
              <wp:effectExtent l="0" t="0" r="0" b="0"/>
              <wp:docPr id="10" name="Picture 10" descr="C:\Users\chjh\Dropbox\projects\2014rpp\master\effect 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jh\Dropbox\projects\2014rpp\master\effect plo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del>
      <w:bookmarkStart w:id="113" w:name="_GoBack"/>
      <w:ins w:id="114" w:author="Chris Hartgerink" w:date="2015-04-16T15:59:00Z">
        <w:r w:rsidR="00C80742">
          <w:rPr>
            <w:rFonts w:ascii="Times New Roman" w:hAnsi="Times New Roman" w:cs="Times New Roman"/>
            <w:color w:val="000000" w:themeColor="text1"/>
            <w:sz w:val="24"/>
            <w:szCs w:val="24"/>
          </w:rPr>
          <w:lastRenderedPageBreak/>
          <w:pict w14:anchorId="4E44D613">
            <v:shape id="_x0000_i1029" type="#_x0000_t75" style="width:468pt;height:376.15pt">
              <v:imagedata r:id="rId16" o:title="effect plots-1"/>
            </v:shape>
          </w:pict>
        </w:r>
      </w:ins>
      <w:bookmarkEnd w:id="113"/>
      <w:ins w:id="115" w:author="Chris Hartgerink" w:date="2015-04-16T15:58:00Z">
        <w:r w:rsidR="00C80742">
          <w:rPr>
            <w:rFonts w:ascii="Times New Roman" w:hAnsi="Times New Roman" w:cs="Times New Roman"/>
            <w:color w:val="000000" w:themeColor="text1"/>
            <w:sz w:val="24"/>
            <w:szCs w:val="24"/>
          </w:rPr>
          <w:lastRenderedPageBreak/>
          <w:pict w14:anchorId="38C4E35D">
            <v:shape id="_x0000_i1028" type="#_x0000_t75" style="width:468pt;height:376.15pt">
              <v:imagedata r:id="rId17" o:title="effect plots-2"/>
            </v:shape>
          </w:pict>
        </w:r>
      </w:ins>
    </w:p>
    <w:p w14:paraId="0D8AA89C" w14:textId="59AFA91A" w:rsidR="00E54EB6" w:rsidRDefault="00CB1200" w:rsidP="00B3711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3: </w:t>
      </w:r>
      <w:r w:rsidR="004D0A22">
        <w:rPr>
          <w:rFonts w:ascii="Times New Roman" w:hAnsi="Times New Roman" w:cs="Times New Roman"/>
          <w:color w:val="000000" w:themeColor="text1"/>
          <w:sz w:val="24"/>
          <w:szCs w:val="24"/>
        </w:rPr>
        <w:t>Explained variances (squared c</w:t>
      </w:r>
      <w:r>
        <w:rPr>
          <w:rFonts w:ascii="Times New Roman" w:hAnsi="Times New Roman" w:cs="Times New Roman"/>
          <w:color w:val="000000" w:themeColor="text1"/>
          <w:sz w:val="24"/>
          <w:szCs w:val="24"/>
        </w:rPr>
        <w:t>orrelation</w:t>
      </w:r>
      <w:r w:rsidR="004D0A22">
        <w:rPr>
          <w:rFonts w:ascii="Times New Roman" w:hAnsi="Times New Roman" w:cs="Times New Roman"/>
          <w:color w:val="000000" w:themeColor="text1"/>
          <w:sz w:val="24"/>
          <w:szCs w:val="24"/>
        </w:rPr>
        <w:t xml:space="preserve">s) </w:t>
      </w:r>
      <w:r>
        <w:rPr>
          <w:rFonts w:ascii="Times New Roman" w:hAnsi="Times New Roman" w:cs="Times New Roman"/>
          <w:color w:val="000000" w:themeColor="text1"/>
          <w:sz w:val="24"/>
          <w:szCs w:val="24"/>
        </w:rPr>
        <w:t xml:space="preserve">of both original and replication study, coded by statistical significance. Identical values are indicated by the </w:t>
      </w:r>
      <w:r w:rsidR="004D0A22">
        <w:rPr>
          <w:rFonts w:ascii="Times New Roman" w:hAnsi="Times New Roman" w:cs="Times New Roman"/>
          <w:color w:val="000000" w:themeColor="text1"/>
          <w:sz w:val="24"/>
          <w:szCs w:val="24"/>
        </w:rPr>
        <w:t xml:space="preserve">black </w:t>
      </w:r>
      <w:r>
        <w:rPr>
          <w:rFonts w:ascii="Times New Roman" w:hAnsi="Times New Roman" w:cs="Times New Roman"/>
          <w:color w:val="000000" w:themeColor="text1"/>
          <w:sz w:val="24"/>
          <w:szCs w:val="24"/>
        </w:rPr>
        <w:t>diagonal line.</w:t>
      </w:r>
    </w:p>
    <w:p w14:paraId="1B732F1B" w14:textId="77777777" w:rsidR="00E54EB6" w:rsidRDefault="00E54EB6" w:rsidP="00B37117">
      <w:pPr>
        <w:spacing w:after="0" w:line="240" w:lineRule="auto"/>
        <w:rPr>
          <w:rFonts w:ascii="Times New Roman" w:hAnsi="Times New Roman" w:cs="Times New Roman"/>
          <w:color w:val="000000" w:themeColor="text1"/>
          <w:sz w:val="24"/>
          <w:szCs w:val="24"/>
        </w:rPr>
      </w:pPr>
    </w:p>
    <w:p w14:paraId="4A2A61B7" w14:textId="46DAF1D5" w:rsidR="00B37117" w:rsidRPr="00E86CEC" w:rsidRDefault="00B37117" w:rsidP="00B37117">
      <w:pPr>
        <w:spacing w:after="0" w:line="240" w:lineRule="auto"/>
        <w:rPr>
          <w:rFonts w:ascii="Times New Roman" w:hAnsi="Times New Roman" w:cs="Times New Roman"/>
          <w:color w:val="000000" w:themeColor="text1"/>
          <w:sz w:val="24"/>
          <w:szCs w:val="24"/>
        </w:rPr>
      </w:pPr>
      <w:r w:rsidRPr="00034E2B">
        <w:rPr>
          <w:rFonts w:ascii="Times New Roman" w:hAnsi="Times New Roman" w:cs="Times New Roman"/>
          <w:i/>
          <w:color w:val="000000" w:themeColor="text1"/>
          <w:sz w:val="24"/>
          <w:szCs w:val="24"/>
        </w:rPr>
        <w:t>Meta-analysis</w:t>
      </w:r>
      <w:r w:rsidR="001C72E3">
        <w:rPr>
          <w:rFonts w:ascii="Times New Roman" w:hAnsi="Times New Roman" w:cs="Times New Roman"/>
          <w:i/>
          <w:color w:val="000000" w:themeColor="text1"/>
          <w:sz w:val="24"/>
          <w:szCs w:val="24"/>
        </w:rPr>
        <w:t xml:space="preserve"> (see [A</w:t>
      </w:r>
      <w:r w:rsidR="00134C58">
        <w:rPr>
          <w:rFonts w:ascii="Times New Roman" w:hAnsi="Times New Roman" w:cs="Times New Roman"/>
          <w:i/>
          <w:color w:val="000000" w:themeColor="text1"/>
          <w:sz w:val="24"/>
          <w:szCs w:val="24"/>
        </w:rPr>
        <w:t>6</w:t>
      </w:r>
      <w:r w:rsidR="001C72E3">
        <w:rPr>
          <w:rFonts w:ascii="Times New Roman" w:hAnsi="Times New Roman" w:cs="Times New Roman"/>
          <w:i/>
          <w:color w:val="000000" w:themeColor="text1"/>
          <w:sz w:val="24"/>
          <w:szCs w:val="24"/>
        </w:rPr>
        <w:t>] for details)</w:t>
      </w:r>
      <w:r w:rsidRPr="00034E2B">
        <w:rPr>
          <w:rFonts w:ascii="Times New Roman" w:hAnsi="Times New Roman" w:cs="Times New Roman"/>
          <w:color w:val="000000" w:themeColor="text1"/>
          <w:sz w:val="24"/>
          <w:szCs w:val="24"/>
        </w:rPr>
        <w:t xml:space="preserve">. </w:t>
      </w:r>
      <w:r w:rsidR="00E86CEC" w:rsidRPr="00DC249A">
        <w:rPr>
          <w:rFonts w:ascii="Times New Roman" w:hAnsi="Times New Roman" w:cs="Times New Roman"/>
          <w:color w:val="000000" w:themeColor="text1"/>
          <w:sz w:val="24"/>
          <w:szCs w:val="24"/>
        </w:rPr>
        <w:t xml:space="preserve">For </w:t>
      </w:r>
      <w:r w:rsidR="00134C58">
        <w:rPr>
          <w:rFonts w:ascii="Times New Roman" w:hAnsi="Times New Roman" w:cs="Times New Roman"/>
          <w:color w:val="000000" w:themeColor="text1"/>
          <w:sz w:val="24"/>
          <w:szCs w:val="24"/>
        </w:rPr>
        <w:t>69</w:t>
      </w:r>
      <w:r w:rsidR="00E86CEC" w:rsidRPr="00DC249A">
        <w:rPr>
          <w:rFonts w:ascii="Times New Roman" w:hAnsi="Times New Roman" w:cs="Times New Roman"/>
          <w:color w:val="000000" w:themeColor="text1"/>
          <w:sz w:val="24"/>
          <w:szCs w:val="24"/>
        </w:rPr>
        <w:t xml:space="preserve"> study-pairs a met</w:t>
      </w:r>
      <w:r w:rsidR="001C72E3">
        <w:rPr>
          <w:rFonts w:ascii="Times New Roman" w:hAnsi="Times New Roman" w:cs="Times New Roman"/>
          <w:color w:val="000000" w:themeColor="text1"/>
          <w:sz w:val="24"/>
          <w:szCs w:val="24"/>
        </w:rPr>
        <w:t>a</w:t>
      </w:r>
      <w:r w:rsidR="00E86CEC" w:rsidRPr="00DC249A">
        <w:rPr>
          <w:rFonts w:ascii="Times New Roman" w:hAnsi="Times New Roman" w:cs="Times New Roman"/>
          <w:color w:val="000000" w:themeColor="text1"/>
          <w:sz w:val="24"/>
          <w:szCs w:val="24"/>
        </w:rPr>
        <w:t xml:space="preserve">-analysis could be conducted. </w:t>
      </w:r>
      <w:r w:rsidR="00E86CEC" w:rsidRPr="00E86CEC">
        <w:rPr>
          <w:rFonts w:ascii="Times New Roman" w:hAnsi="Times New Roman" w:cs="Times New Roman"/>
          <w:color w:val="000000" w:themeColor="text1"/>
          <w:sz w:val="24"/>
          <w:szCs w:val="24"/>
        </w:rPr>
        <w:t xml:space="preserve">In </w:t>
      </w:r>
      <w:r w:rsidR="009E3D8D">
        <w:rPr>
          <w:rFonts w:ascii="Times New Roman" w:hAnsi="Times New Roman" w:cs="Times New Roman"/>
          <w:color w:val="000000" w:themeColor="text1"/>
          <w:sz w:val="24"/>
          <w:szCs w:val="24"/>
        </w:rPr>
        <w:t>50</w:t>
      </w:r>
      <w:r w:rsidR="00E86CEC" w:rsidRPr="00E86CEC">
        <w:rPr>
          <w:rFonts w:ascii="Times New Roman" w:hAnsi="Times New Roman" w:cs="Times New Roman"/>
          <w:color w:val="000000" w:themeColor="text1"/>
          <w:sz w:val="24"/>
          <w:szCs w:val="24"/>
        </w:rPr>
        <w:t xml:space="preserve"> out of </w:t>
      </w:r>
      <w:r w:rsidR="009E3D8D">
        <w:rPr>
          <w:rFonts w:ascii="Times New Roman" w:hAnsi="Times New Roman" w:cs="Times New Roman"/>
          <w:color w:val="000000" w:themeColor="text1"/>
          <w:sz w:val="24"/>
          <w:szCs w:val="24"/>
        </w:rPr>
        <w:t>69</w:t>
      </w:r>
      <w:r w:rsidR="00E86CEC" w:rsidRPr="00E86CEC">
        <w:rPr>
          <w:rFonts w:ascii="Times New Roman" w:hAnsi="Times New Roman" w:cs="Times New Roman"/>
          <w:color w:val="000000" w:themeColor="text1"/>
          <w:sz w:val="24"/>
          <w:szCs w:val="24"/>
        </w:rPr>
        <w:t xml:space="preserve"> pairs the null-hypothesis of no effect </w:t>
      </w:r>
      <w:r w:rsidR="00EF6620">
        <w:rPr>
          <w:rFonts w:ascii="Times New Roman" w:hAnsi="Times New Roman" w:cs="Times New Roman"/>
          <w:color w:val="000000" w:themeColor="text1"/>
          <w:sz w:val="24"/>
          <w:szCs w:val="24"/>
        </w:rPr>
        <w:t>was</w:t>
      </w:r>
      <w:r w:rsidR="00E86CEC" w:rsidRPr="00E86CEC">
        <w:rPr>
          <w:rFonts w:ascii="Times New Roman" w:hAnsi="Times New Roman" w:cs="Times New Roman"/>
          <w:color w:val="000000" w:themeColor="text1"/>
          <w:sz w:val="24"/>
          <w:szCs w:val="24"/>
        </w:rPr>
        <w:t xml:space="preserve"> rejected</w:t>
      </w:r>
      <w:r w:rsidR="007979B8">
        <w:rPr>
          <w:rFonts w:ascii="Times New Roman" w:hAnsi="Times New Roman" w:cs="Times New Roman"/>
          <w:color w:val="000000" w:themeColor="text1"/>
          <w:sz w:val="24"/>
          <w:szCs w:val="24"/>
        </w:rPr>
        <w:t xml:space="preserve"> (</w:t>
      </w:r>
      <w:r w:rsidR="009E3D8D" w:rsidRPr="009E3D8D">
        <w:rPr>
          <w:rFonts w:ascii="Times New Roman" w:hAnsi="Times New Roman" w:cs="Times New Roman"/>
          <w:color w:val="000000" w:themeColor="text1"/>
          <w:sz w:val="24"/>
          <w:szCs w:val="24"/>
        </w:rPr>
        <w:t>72</w:t>
      </w:r>
      <w:r w:rsidR="009E3D8D">
        <w:rPr>
          <w:rFonts w:ascii="Times New Roman" w:hAnsi="Times New Roman" w:cs="Times New Roman"/>
          <w:color w:val="000000" w:themeColor="text1"/>
          <w:sz w:val="24"/>
          <w:szCs w:val="24"/>
        </w:rPr>
        <w:t>.5</w:t>
      </w:r>
      <w:r w:rsidR="007979B8">
        <w:rPr>
          <w:rFonts w:ascii="Times New Roman" w:hAnsi="Times New Roman" w:cs="Times New Roman"/>
          <w:color w:val="000000" w:themeColor="text1"/>
          <w:sz w:val="24"/>
          <w:szCs w:val="24"/>
        </w:rPr>
        <w:t>%)</w:t>
      </w:r>
      <w:r w:rsidR="00E86CEC" w:rsidRPr="00E86CEC">
        <w:rPr>
          <w:rFonts w:ascii="Times New Roman" w:hAnsi="Times New Roman" w:cs="Times New Roman"/>
          <w:color w:val="000000" w:themeColor="text1"/>
          <w:sz w:val="24"/>
          <w:szCs w:val="24"/>
        </w:rPr>
        <w:t>.</w:t>
      </w:r>
      <w:r w:rsidR="001C72E3">
        <w:rPr>
          <w:rFonts w:ascii="Times New Roman" w:hAnsi="Times New Roman" w:cs="Times New Roman"/>
          <w:color w:val="000000" w:themeColor="text1"/>
          <w:sz w:val="24"/>
          <w:szCs w:val="24"/>
        </w:rPr>
        <w:t xml:space="preserve"> </w:t>
      </w:r>
    </w:p>
    <w:p w14:paraId="56F382DE" w14:textId="77777777" w:rsidR="00E86CEC" w:rsidRPr="00E86CEC" w:rsidRDefault="00E86CEC" w:rsidP="00B37117">
      <w:pPr>
        <w:spacing w:after="0" w:line="240" w:lineRule="auto"/>
        <w:rPr>
          <w:rFonts w:ascii="Times New Roman" w:hAnsi="Times New Roman" w:cs="Times New Roman"/>
          <w:color w:val="000000" w:themeColor="text1"/>
          <w:sz w:val="24"/>
          <w:szCs w:val="24"/>
        </w:rPr>
      </w:pPr>
    </w:p>
    <w:p w14:paraId="56F0733C" w14:textId="4CCEAF29" w:rsidR="00E86CEC" w:rsidRPr="009E3D8D" w:rsidRDefault="003E103A" w:rsidP="00B37117">
      <w:pPr>
        <w:spacing w:after="0" w:line="240" w:lineRule="auto"/>
        <w:rPr>
          <w:rFonts w:ascii="Times New Roman" w:hAnsi="Times New Roman" w:cs="Times New Roman"/>
          <w:sz w:val="24"/>
          <w:szCs w:val="24"/>
        </w:rPr>
      </w:pPr>
      <w:r w:rsidRPr="009E3D8D">
        <w:rPr>
          <w:rFonts w:ascii="Times New Roman" w:hAnsi="Times New Roman" w:cs="Times New Roman"/>
          <w:i/>
          <w:sz w:val="24"/>
          <w:szCs w:val="24"/>
        </w:rPr>
        <w:t xml:space="preserve">Qualitative assessment of “Did it replicate?” </w:t>
      </w:r>
      <w:r w:rsidRPr="009E3D8D">
        <w:rPr>
          <w:rFonts w:ascii="Times New Roman" w:hAnsi="Times New Roman" w:cs="Times New Roman"/>
          <w:sz w:val="24"/>
          <w:szCs w:val="24"/>
        </w:rPr>
        <w:t>[add results]</w:t>
      </w:r>
    </w:p>
    <w:p w14:paraId="2432D2D3" w14:textId="77777777" w:rsidR="003E103A" w:rsidRDefault="003E103A" w:rsidP="00B37117">
      <w:pPr>
        <w:spacing w:after="0" w:line="240" w:lineRule="auto"/>
      </w:pPr>
    </w:p>
    <w:p w14:paraId="30228ED0" w14:textId="05F82952" w:rsidR="003E103A" w:rsidRDefault="001E025B" w:rsidP="001E025B">
      <w:pPr>
        <w:spacing w:after="0" w:line="240" w:lineRule="auto"/>
        <w:rPr>
          <w:rFonts w:ascii="Times New Roman" w:hAnsi="Times New Roman" w:cs="Times New Roman"/>
          <w:i/>
          <w:sz w:val="24"/>
          <w:szCs w:val="24"/>
        </w:rPr>
      </w:pPr>
      <w:r w:rsidRPr="003C6117">
        <w:rPr>
          <w:rFonts w:ascii="Times New Roman" w:hAnsi="Times New Roman" w:cs="Times New Roman"/>
          <w:i/>
          <w:sz w:val="24"/>
          <w:szCs w:val="24"/>
        </w:rPr>
        <w:t xml:space="preserve">Meta-analysis of all </w:t>
      </w:r>
      <w:commentRangeStart w:id="116"/>
      <w:r w:rsidRPr="003C6117">
        <w:rPr>
          <w:rFonts w:ascii="Times New Roman" w:hAnsi="Times New Roman" w:cs="Times New Roman"/>
          <w:i/>
          <w:sz w:val="24"/>
          <w:szCs w:val="24"/>
        </w:rPr>
        <w:t>original</w:t>
      </w:r>
      <w:commentRangeEnd w:id="116"/>
      <w:r w:rsidR="00AD7E1B">
        <w:rPr>
          <w:rStyle w:val="CommentReference"/>
        </w:rPr>
        <w:commentReference w:id="116"/>
      </w:r>
      <w:r w:rsidRPr="003C6117">
        <w:rPr>
          <w:rFonts w:ascii="Times New Roman" w:hAnsi="Times New Roman" w:cs="Times New Roman"/>
          <w:i/>
          <w:sz w:val="24"/>
          <w:szCs w:val="24"/>
        </w:rPr>
        <w:t xml:space="preserve"> study effects, and of all replication </w:t>
      </w:r>
      <w:commentRangeStart w:id="117"/>
      <w:r w:rsidRPr="003C6117">
        <w:rPr>
          <w:rFonts w:ascii="Times New Roman" w:hAnsi="Times New Roman" w:cs="Times New Roman"/>
          <w:i/>
          <w:sz w:val="24"/>
          <w:szCs w:val="24"/>
        </w:rPr>
        <w:t>study</w:t>
      </w:r>
      <w:commentRangeEnd w:id="117"/>
      <w:r w:rsidR="009F0F3A">
        <w:rPr>
          <w:rStyle w:val="CommentReference"/>
        </w:rPr>
        <w:commentReference w:id="117"/>
      </w:r>
      <w:r w:rsidRPr="003C6117">
        <w:rPr>
          <w:rFonts w:ascii="Times New Roman" w:hAnsi="Times New Roman" w:cs="Times New Roman"/>
          <w:i/>
          <w:sz w:val="24"/>
          <w:szCs w:val="24"/>
        </w:rPr>
        <w:t xml:space="preserve"> effects</w:t>
      </w:r>
      <w:r w:rsidR="005C321B">
        <w:rPr>
          <w:rFonts w:ascii="Times New Roman" w:hAnsi="Times New Roman" w:cs="Times New Roman"/>
          <w:i/>
          <w:sz w:val="24"/>
          <w:szCs w:val="24"/>
        </w:rPr>
        <w:t xml:space="preserve"> (see [A7] for details)</w:t>
      </w:r>
      <w:r w:rsidR="00EB37AA" w:rsidRPr="003C6117">
        <w:rPr>
          <w:rFonts w:ascii="Times New Roman" w:hAnsi="Times New Roman" w:cs="Times New Roman"/>
          <w:i/>
          <w:sz w:val="24"/>
          <w:szCs w:val="24"/>
        </w:rPr>
        <w:t xml:space="preserve">. </w:t>
      </w:r>
    </w:p>
    <w:p w14:paraId="0772CF48" w14:textId="77777777" w:rsidR="006B441D" w:rsidRDefault="006B441D" w:rsidP="001E025B">
      <w:pPr>
        <w:spacing w:after="0" w:line="240" w:lineRule="auto"/>
        <w:rPr>
          <w:rFonts w:ascii="Times New Roman" w:hAnsi="Times New Roman" w:cs="Times New Roman"/>
          <w:i/>
          <w:sz w:val="24"/>
          <w:szCs w:val="24"/>
        </w:rPr>
      </w:pPr>
    </w:p>
    <w:p w14:paraId="5A86C370" w14:textId="77777777" w:rsidR="006B441D" w:rsidRDefault="006B441D" w:rsidP="001E025B">
      <w:pPr>
        <w:spacing w:after="0" w:line="240" w:lineRule="auto"/>
        <w:rPr>
          <w:rFonts w:ascii="Times New Roman" w:hAnsi="Times New Roman" w:cs="Times New Roman"/>
          <w:i/>
          <w:sz w:val="24"/>
          <w:szCs w:val="24"/>
        </w:rPr>
      </w:pPr>
    </w:p>
    <w:p w14:paraId="7F04880F" w14:textId="77777777" w:rsidR="006B441D" w:rsidRPr="003C6117" w:rsidRDefault="006B441D" w:rsidP="001E025B">
      <w:pPr>
        <w:spacing w:after="0" w:line="240" w:lineRule="auto"/>
        <w:rPr>
          <w:rFonts w:ascii="Times New Roman" w:hAnsi="Times New Roman" w:cs="Times New Roman"/>
          <w:i/>
          <w:sz w:val="24"/>
          <w:szCs w:val="24"/>
        </w:rPr>
      </w:pPr>
    </w:p>
    <w:p w14:paraId="61624379" w14:textId="77777777" w:rsidR="00F40EEA" w:rsidRDefault="00F40EEA" w:rsidP="003C6117">
      <w:pPr>
        <w:spacing w:after="0" w:line="240" w:lineRule="auto"/>
        <w:rPr>
          <w:rFonts w:ascii="Times New Roman" w:hAnsi="Times New Roman" w:cs="Times New Roman"/>
          <w:sz w:val="24"/>
          <w:szCs w:val="24"/>
        </w:rPr>
      </w:pPr>
    </w:p>
    <w:p w14:paraId="11C366CE" w14:textId="77777777" w:rsidR="00F40EEA" w:rsidRDefault="00F40EEA" w:rsidP="003C6117">
      <w:pPr>
        <w:spacing w:after="0" w:line="240" w:lineRule="auto"/>
        <w:rPr>
          <w:rFonts w:ascii="Times New Roman" w:hAnsi="Times New Roman" w:cs="Times New Roman"/>
          <w:sz w:val="24"/>
          <w:szCs w:val="24"/>
        </w:rPr>
      </w:pPr>
    </w:p>
    <w:p w14:paraId="13E8D94A" w14:textId="6CABD9E4" w:rsidR="00EA02F5" w:rsidRPr="003C6117" w:rsidRDefault="00EA02F5" w:rsidP="003C6117">
      <w:pPr>
        <w:spacing w:after="0" w:line="240" w:lineRule="auto"/>
        <w:rPr>
          <w:rFonts w:ascii="Times New Roman" w:hAnsi="Times New Roman" w:cs="Times New Roman"/>
          <w:sz w:val="24"/>
          <w:szCs w:val="24"/>
        </w:rPr>
      </w:pPr>
      <w:commentRangeStart w:id="118"/>
      <w:r w:rsidRPr="003C6117">
        <w:rPr>
          <w:rFonts w:ascii="Times New Roman" w:hAnsi="Times New Roman" w:cs="Times New Roman"/>
          <w:sz w:val="24"/>
          <w:szCs w:val="24"/>
        </w:rPr>
        <w:t>The</w:t>
      </w:r>
      <w:commentRangeEnd w:id="118"/>
      <w:r w:rsidR="00F40EEA">
        <w:rPr>
          <w:rStyle w:val="CommentReference"/>
        </w:rPr>
        <w:commentReference w:id="118"/>
      </w:r>
      <w:r w:rsidRPr="003C6117">
        <w:rPr>
          <w:rFonts w:ascii="Times New Roman" w:hAnsi="Times New Roman" w:cs="Times New Roman"/>
          <w:sz w:val="24"/>
          <w:szCs w:val="24"/>
        </w:rPr>
        <w:t xml:space="preserve"> meta-analysis on all original study effect sizes showed significant (</w:t>
      </w:r>
      <w:r w:rsidRPr="003C6117">
        <w:rPr>
          <w:rFonts w:ascii="Times New Roman" w:hAnsi="Times New Roman" w:cs="Times New Roman"/>
          <w:i/>
          <w:sz w:val="24"/>
          <w:szCs w:val="24"/>
        </w:rPr>
        <w:t>Q</w:t>
      </w:r>
      <w:r w:rsidRPr="003C6117">
        <w:rPr>
          <w:rFonts w:ascii="Times New Roman" w:hAnsi="Times New Roman" w:cs="Times New Roman"/>
          <w:sz w:val="24"/>
          <w:szCs w:val="24"/>
        </w:rPr>
        <w:t xml:space="preserve">(55) = 160.29, </w:t>
      </w:r>
      <w:r w:rsidRPr="003C6117">
        <w:rPr>
          <w:rFonts w:ascii="Times New Roman" w:hAnsi="Times New Roman" w:cs="Times New Roman"/>
          <w:i/>
          <w:sz w:val="24"/>
          <w:szCs w:val="24"/>
        </w:rPr>
        <w:t>p</w:t>
      </w:r>
      <w:r w:rsidRPr="003C6117">
        <w:rPr>
          <w:rFonts w:ascii="Times New Roman" w:hAnsi="Times New Roman" w:cs="Times New Roman"/>
          <w:sz w:val="24"/>
          <w:szCs w:val="24"/>
        </w:rPr>
        <w:t xml:space="preserve"> &lt; .001) and moderate to large heterogeneity (</w:t>
      </w:r>
      <m:oMath>
        <m:acc>
          <m:accPr>
            <m:ctrlPr>
              <w:rPr>
                <w:rFonts w:ascii="Cambria Math" w:hAnsi="Cambria Math" w:cs="Times New Roman"/>
                <w:i/>
                <w:sz w:val="24"/>
                <w:szCs w:val="24"/>
              </w:rPr>
            </m:ctrlPr>
          </m:accPr>
          <m:e>
            <m:r>
              <w:rPr>
                <w:rFonts w:ascii="Cambria Math" w:hAnsi="Cambria Math" w:cs="Times New Roman"/>
                <w:sz w:val="24"/>
                <w:szCs w:val="24"/>
              </w:rPr>
              <m:t>τ</m:t>
            </m:r>
          </m:e>
        </m:acc>
      </m:oMath>
      <w:r w:rsidRPr="003C6117">
        <w:rPr>
          <w:rFonts w:ascii="Times New Roman" w:eastAsiaTheme="minorEastAsia" w:hAnsi="Times New Roman" w:cs="Times New Roman"/>
          <w:sz w:val="24"/>
          <w:szCs w:val="24"/>
        </w:rPr>
        <w:t xml:space="preserve">=.17, </w:t>
      </w:r>
      <w:r w:rsidRPr="003C6117">
        <w:rPr>
          <w:rFonts w:ascii="Times New Roman" w:hAnsi="Times New Roman" w:cs="Times New Roman"/>
          <w:i/>
          <w:sz w:val="24"/>
          <w:szCs w:val="24"/>
        </w:rPr>
        <w:t>I</w:t>
      </w:r>
      <w:r w:rsidRPr="003C6117">
        <w:rPr>
          <w:rFonts w:ascii="Times New Roman" w:hAnsi="Times New Roman" w:cs="Times New Roman"/>
          <w:i/>
          <w:sz w:val="24"/>
          <w:szCs w:val="24"/>
          <w:vertAlign w:val="superscript"/>
        </w:rPr>
        <w:t>2</w:t>
      </w:r>
      <w:r w:rsidRPr="003C6117">
        <w:rPr>
          <w:rFonts w:ascii="Times New Roman" w:hAnsi="Times New Roman" w:cs="Times New Roman"/>
          <w:sz w:val="24"/>
          <w:szCs w:val="24"/>
        </w:rPr>
        <w:t xml:space="preserve"> = 64.0%)</w:t>
      </w:r>
      <w:r w:rsidR="003C6117">
        <w:rPr>
          <w:rFonts w:ascii="Times New Roman" w:hAnsi="Times New Roman" w:cs="Times New Roman"/>
          <w:sz w:val="24"/>
          <w:szCs w:val="24"/>
        </w:rPr>
        <w:t>. The effect of the original study’s standard error on effect size was large and highly significant</w:t>
      </w:r>
      <w:r w:rsidRPr="003C6117">
        <w:rPr>
          <w:rFonts w:ascii="Times New Roman" w:hAnsi="Times New Roman" w:cs="Times New Roman"/>
          <w:sz w:val="24"/>
          <w:szCs w:val="24"/>
        </w:rPr>
        <w:t xml:space="preserve"> (</w:t>
      </w:r>
      <w:r w:rsidRPr="003C6117">
        <w:rPr>
          <w:rFonts w:ascii="Times New Roman" w:hAnsi="Times New Roman" w:cs="Times New Roman"/>
          <w:i/>
          <w:sz w:val="24"/>
          <w:szCs w:val="24"/>
        </w:rPr>
        <w:t>b</w:t>
      </w:r>
      <w:r w:rsidRPr="003C6117">
        <w:rPr>
          <w:rFonts w:ascii="Times New Roman" w:hAnsi="Times New Roman" w:cs="Times New Roman"/>
          <w:sz w:val="24"/>
          <w:szCs w:val="24"/>
        </w:rPr>
        <w:t xml:space="preserve"> = 1.88, </w:t>
      </w:r>
      <w:r w:rsidRPr="003C6117">
        <w:rPr>
          <w:rFonts w:ascii="Times New Roman" w:hAnsi="Times New Roman" w:cs="Times New Roman"/>
          <w:i/>
          <w:sz w:val="24"/>
          <w:szCs w:val="24"/>
        </w:rPr>
        <w:t>z</w:t>
      </w:r>
      <w:r w:rsidRPr="003C6117">
        <w:rPr>
          <w:rFonts w:ascii="Times New Roman" w:hAnsi="Times New Roman" w:cs="Times New Roman"/>
          <w:sz w:val="24"/>
          <w:szCs w:val="24"/>
        </w:rPr>
        <w:t xml:space="preserve"> = 4.16, </w:t>
      </w:r>
      <w:r w:rsidRPr="003C6117">
        <w:rPr>
          <w:rFonts w:ascii="Times New Roman" w:hAnsi="Times New Roman" w:cs="Times New Roman"/>
          <w:i/>
          <w:sz w:val="24"/>
          <w:szCs w:val="24"/>
        </w:rPr>
        <w:t>p</w:t>
      </w:r>
      <w:r w:rsidRPr="003C6117">
        <w:rPr>
          <w:rFonts w:ascii="Times New Roman" w:hAnsi="Times New Roman" w:cs="Times New Roman"/>
          <w:sz w:val="24"/>
          <w:szCs w:val="24"/>
        </w:rPr>
        <w:t xml:space="preserve"> &lt; .001). Figure 4 shows the funnel plot of the meta-analysis without predictors.</w:t>
      </w:r>
    </w:p>
    <w:p w14:paraId="6181B6E9" w14:textId="00F335E7" w:rsidR="00B37117" w:rsidRPr="003C6117" w:rsidRDefault="00EA02F5" w:rsidP="00303376">
      <w:pPr>
        <w:spacing w:before="120" w:after="0" w:line="240" w:lineRule="auto"/>
        <w:rPr>
          <w:rFonts w:ascii="Times New Roman" w:hAnsi="Times New Roman" w:cs="Times New Roman"/>
          <w:color w:val="000000" w:themeColor="text1"/>
          <w:sz w:val="24"/>
          <w:szCs w:val="24"/>
        </w:rPr>
      </w:pPr>
      <w:r w:rsidRPr="003C6117">
        <w:rPr>
          <w:rFonts w:ascii="Times New Roman" w:hAnsi="Times New Roman" w:cs="Times New Roman"/>
          <w:noProof/>
          <w:color w:val="000000" w:themeColor="text1"/>
          <w:sz w:val="24"/>
          <w:szCs w:val="24"/>
        </w:rPr>
        <w:lastRenderedPageBreak/>
        <w:drawing>
          <wp:inline distT="0" distB="0" distL="0" distR="0" wp14:anchorId="7241D4E1" wp14:editId="40D052DC">
            <wp:extent cx="5836257" cy="4293235"/>
            <wp:effectExtent l="0" t="0" r="0" b="0"/>
            <wp:docPr id="7" name="Picture 7" descr="C:\Users\assen\AppData\Local\Microsoft\Windows\Temporary Internet Files\Content.Outlook\AIQ7SKSJ\Funnel original R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sen\AppData\Local\Microsoft\Windows\Temporary Internet Files\Content.Outlook\AIQ7SKSJ\Funnel original RP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7910" cy="4301807"/>
                    </a:xfrm>
                    <a:prstGeom prst="rect">
                      <a:avLst/>
                    </a:prstGeom>
                    <a:noFill/>
                    <a:ln>
                      <a:noFill/>
                    </a:ln>
                  </pic:spPr>
                </pic:pic>
              </a:graphicData>
            </a:graphic>
          </wp:inline>
        </w:drawing>
      </w:r>
    </w:p>
    <w:p w14:paraId="5E608A1D" w14:textId="04622500" w:rsidR="00EA02F5" w:rsidRPr="003C6117" w:rsidRDefault="00EA02F5" w:rsidP="00EA02F5">
      <w:pPr>
        <w:spacing w:before="120" w:after="0" w:line="240" w:lineRule="auto"/>
        <w:rPr>
          <w:rFonts w:ascii="Times New Roman" w:eastAsia="Times New Roman" w:hAnsi="Times New Roman" w:cs="Times New Roman"/>
          <w:color w:val="000000"/>
          <w:sz w:val="24"/>
          <w:szCs w:val="24"/>
          <w:shd w:val="clear" w:color="auto" w:fill="E1E2E5"/>
        </w:rPr>
      </w:pPr>
      <w:r w:rsidRPr="003C6117">
        <w:rPr>
          <w:rFonts w:ascii="Times New Roman" w:hAnsi="Times New Roman" w:cs="Times New Roman"/>
          <w:color w:val="000000" w:themeColor="text1"/>
          <w:sz w:val="24"/>
          <w:szCs w:val="24"/>
        </w:rPr>
        <w:t xml:space="preserve">Figure 4: </w:t>
      </w:r>
      <w:r w:rsidRPr="003C6117">
        <w:rPr>
          <w:rFonts w:ascii="Times New Roman" w:hAnsi="Times New Roman" w:cs="Times New Roman"/>
          <w:sz w:val="24"/>
          <w:szCs w:val="24"/>
        </w:rPr>
        <w:t xml:space="preserve">Funnel plot of the meta-analysis on </w:t>
      </w:r>
      <w:r w:rsidR="0047232C">
        <w:rPr>
          <w:rFonts w:ascii="Times New Roman" w:hAnsi="Times New Roman" w:cs="Times New Roman"/>
          <w:sz w:val="24"/>
          <w:szCs w:val="24"/>
        </w:rPr>
        <w:t xml:space="preserve">the </w:t>
      </w:r>
      <w:r w:rsidRPr="003C6117">
        <w:rPr>
          <w:rFonts w:ascii="Times New Roman" w:hAnsi="Times New Roman" w:cs="Times New Roman"/>
          <w:sz w:val="24"/>
          <w:szCs w:val="24"/>
        </w:rPr>
        <w:t>original study’s effect size.</w:t>
      </w:r>
    </w:p>
    <w:p w14:paraId="6AA4A39B" w14:textId="77CDDC95" w:rsidR="00EA02F5" w:rsidRDefault="00EA02F5" w:rsidP="003C6117">
      <w:pPr>
        <w:spacing w:before="120" w:after="0" w:line="240" w:lineRule="auto"/>
        <w:rPr>
          <w:rFonts w:ascii="Times New Roman" w:hAnsi="Times New Roman" w:cs="Times New Roman"/>
          <w:color w:val="000000" w:themeColor="text1"/>
          <w:sz w:val="24"/>
          <w:szCs w:val="24"/>
        </w:rPr>
      </w:pPr>
      <w:r w:rsidRPr="003C6117">
        <w:rPr>
          <w:rFonts w:ascii="Times New Roman" w:hAnsi="Times New Roman" w:cs="Times New Roman"/>
          <w:color w:val="000000" w:themeColor="text1"/>
          <w:sz w:val="24"/>
          <w:szCs w:val="24"/>
        </w:rPr>
        <w:tab/>
        <w:t>The same meta-analysis on replication studies’ effect sizes significant (</w:t>
      </w:r>
      <w:r w:rsidRPr="003C6117">
        <w:rPr>
          <w:rFonts w:ascii="Times New Roman" w:hAnsi="Times New Roman" w:cs="Times New Roman"/>
          <w:i/>
          <w:color w:val="000000" w:themeColor="text1"/>
          <w:sz w:val="24"/>
          <w:szCs w:val="24"/>
        </w:rPr>
        <w:t>Q</w:t>
      </w:r>
      <w:r w:rsidRPr="003C6117">
        <w:rPr>
          <w:rFonts w:ascii="Times New Roman" w:hAnsi="Times New Roman" w:cs="Times New Roman"/>
          <w:color w:val="000000" w:themeColor="text1"/>
          <w:sz w:val="24"/>
          <w:szCs w:val="24"/>
        </w:rPr>
        <w:t xml:space="preserve">(55) = 255.89, </w:t>
      </w:r>
      <w:r w:rsidRPr="003C6117">
        <w:rPr>
          <w:rFonts w:ascii="Times New Roman" w:hAnsi="Times New Roman" w:cs="Times New Roman"/>
          <w:i/>
          <w:color w:val="000000" w:themeColor="text1"/>
          <w:sz w:val="24"/>
          <w:szCs w:val="24"/>
        </w:rPr>
        <w:t>p</w:t>
      </w:r>
      <w:r w:rsidRPr="003C6117">
        <w:rPr>
          <w:rFonts w:ascii="Times New Roman" w:hAnsi="Times New Roman" w:cs="Times New Roman"/>
          <w:color w:val="000000" w:themeColor="text1"/>
          <w:sz w:val="24"/>
          <w:szCs w:val="24"/>
        </w:rPr>
        <w:t xml:space="preserve"> &lt; .001) and large heterogeneity (</w:t>
      </w:r>
      <m:oMath>
        <m:acc>
          <m:accPr>
            <m:ctrlPr>
              <w:rPr>
                <w:rFonts w:ascii="Cambria Math" w:hAnsi="Cambria Math" w:cs="Times New Roman"/>
                <w:i/>
                <w:sz w:val="24"/>
                <w:szCs w:val="24"/>
              </w:rPr>
            </m:ctrlPr>
          </m:accPr>
          <m:e>
            <m:r>
              <w:rPr>
                <w:rFonts w:ascii="Cambria Math" w:hAnsi="Cambria Math" w:cs="Times New Roman"/>
                <w:sz w:val="24"/>
                <w:szCs w:val="24"/>
              </w:rPr>
              <m:t>τ</m:t>
            </m:r>
          </m:e>
        </m:acc>
      </m:oMath>
      <w:r w:rsidRPr="003C6117">
        <w:rPr>
          <w:rFonts w:ascii="Times New Roman" w:eastAsiaTheme="minorEastAsia" w:hAnsi="Times New Roman" w:cs="Times New Roman"/>
          <w:sz w:val="24"/>
          <w:szCs w:val="24"/>
        </w:rPr>
        <w:t xml:space="preserve">=.21, </w:t>
      </w:r>
      <w:r w:rsidRPr="003C6117">
        <w:rPr>
          <w:rFonts w:ascii="Times New Roman" w:hAnsi="Times New Roman" w:cs="Times New Roman"/>
          <w:i/>
          <w:sz w:val="24"/>
          <w:szCs w:val="24"/>
        </w:rPr>
        <w:t>I</w:t>
      </w:r>
      <w:r w:rsidRPr="003C6117">
        <w:rPr>
          <w:rFonts w:ascii="Times New Roman" w:hAnsi="Times New Roman" w:cs="Times New Roman"/>
          <w:i/>
          <w:sz w:val="24"/>
          <w:szCs w:val="24"/>
          <w:vertAlign w:val="superscript"/>
        </w:rPr>
        <w:t>2</w:t>
      </w:r>
      <w:r w:rsidRPr="003C6117">
        <w:rPr>
          <w:rFonts w:ascii="Times New Roman" w:hAnsi="Times New Roman" w:cs="Times New Roman"/>
          <w:sz w:val="24"/>
          <w:szCs w:val="24"/>
        </w:rPr>
        <w:t xml:space="preserve"> = 80.7%). </w:t>
      </w:r>
      <w:r w:rsidR="003C6117" w:rsidRPr="003C6117">
        <w:rPr>
          <w:rFonts w:ascii="Times New Roman" w:hAnsi="Times New Roman" w:cs="Times New Roman"/>
          <w:sz w:val="24"/>
          <w:szCs w:val="24"/>
        </w:rPr>
        <w:t>The effect of the standard error of the replication study was large and highly significant (</w:t>
      </w:r>
      <w:r w:rsidR="003C6117" w:rsidRPr="003C6117">
        <w:rPr>
          <w:rFonts w:ascii="Times New Roman" w:hAnsi="Times New Roman" w:cs="Times New Roman"/>
          <w:i/>
          <w:sz w:val="24"/>
          <w:szCs w:val="24"/>
        </w:rPr>
        <w:t>b</w:t>
      </w:r>
      <w:r w:rsidR="003C6117" w:rsidRPr="003C6117">
        <w:rPr>
          <w:rFonts w:ascii="Times New Roman" w:hAnsi="Times New Roman" w:cs="Times New Roman"/>
          <w:sz w:val="24"/>
          <w:szCs w:val="24"/>
        </w:rPr>
        <w:t xml:space="preserve"> = 2.10, </w:t>
      </w:r>
      <w:r w:rsidR="003C6117" w:rsidRPr="003C6117">
        <w:rPr>
          <w:rFonts w:ascii="Times New Roman" w:hAnsi="Times New Roman" w:cs="Times New Roman"/>
          <w:i/>
          <w:sz w:val="24"/>
          <w:szCs w:val="24"/>
        </w:rPr>
        <w:t>z</w:t>
      </w:r>
      <w:r w:rsidR="003C6117" w:rsidRPr="003C6117">
        <w:rPr>
          <w:rFonts w:ascii="Times New Roman" w:hAnsi="Times New Roman" w:cs="Times New Roman"/>
          <w:sz w:val="24"/>
          <w:szCs w:val="24"/>
        </w:rPr>
        <w:t xml:space="preserve"> = 4.09, </w:t>
      </w:r>
      <w:r w:rsidR="003C6117" w:rsidRPr="003C6117">
        <w:rPr>
          <w:rFonts w:ascii="Times New Roman" w:hAnsi="Times New Roman" w:cs="Times New Roman"/>
          <w:i/>
          <w:sz w:val="24"/>
          <w:szCs w:val="24"/>
        </w:rPr>
        <w:t>p</w:t>
      </w:r>
      <w:r w:rsidR="003C6117" w:rsidRPr="003C6117">
        <w:rPr>
          <w:rFonts w:ascii="Times New Roman" w:hAnsi="Times New Roman" w:cs="Times New Roman"/>
          <w:sz w:val="24"/>
          <w:szCs w:val="24"/>
        </w:rPr>
        <w:t xml:space="preserve"> = .001), comparable to its effects for the original studies.</w:t>
      </w:r>
      <w:r w:rsidR="003C6117" w:rsidRPr="003C6117">
        <w:rPr>
          <w:rFonts w:ascii="Times New Roman" w:hAnsi="Times New Roman" w:cs="Times New Roman"/>
          <w:color w:val="000000" w:themeColor="text1"/>
          <w:sz w:val="24"/>
          <w:szCs w:val="24"/>
        </w:rPr>
        <w:t xml:space="preserve"> </w:t>
      </w:r>
      <w:r w:rsidR="003C6117">
        <w:rPr>
          <w:rFonts w:ascii="Times New Roman" w:hAnsi="Times New Roman" w:cs="Times New Roman"/>
          <w:color w:val="000000" w:themeColor="text1"/>
          <w:sz w:val="24"/>
          <w:szCs w:val="24"/>
        </w:rPr>
        <w:t>Figure 5 shows the corresponding funnel plot.</w:t>
      </w:r>
    </w:p>
    <w:p w14:paraId="7A0DA05C" w14:textId="00E5FC25" w:rsidR="003C6117" w:rsidRPr="003C6117" w:rsidRDefault="0047232C" w:rsidP="003C6117">
      <w:pPr>
        <w:spacing w:before="120" w:after="0" w:line="240" w:lineRule="auto"/>
        <w:rPr>
          <w:rFonts w:ascii="Times New Roman" w:hAnsi="Times New Roman" w:cs="Times New Roman"/>
          <w:color w:val="000000" w:themeColor="text1"/>
          <w:sz w:val="24"/>
          <w:szCs w:val="24"/>
        </w:rPr>
      </w:pPr>
      <w:r>
        <w:rPr>
          <w:noProof/>
        </w:rPr>
        <w:lastRenderedPageBreak/>
        <w:drawing>
          <wp:inline distT="0" distB="0" distL="0" distR="0" wp14:anchorId="17B0D7C1" wp14:editId="24447F96">
            <wp:extent cx="5843905" cy="3753016"/>
            <wp:effectExtent l="0" t="0" r="4445" b="0"/>
            <wp:docPr id="8" name="Picture 8" descr="C:\Users\assen\AppData\Local\Microsoft\Windows\Temporary Internet Files\Content.Word\Funnel replication R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sen\AppData\Local\Microsoft\Windows\Temporary Internet Files\Content.Word\Funnel replication RP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5168" cy="3766672"/>
                    </a:xfrm>
                    <a:prstGeom prst="rect">
                      <a:avLst/>
                    </a:prstGeom>
                    <a:noFill/>
                    <a:ln>
                      <a:noFill/>
                    </a:ln>
                  </pic:spPr>
                </pic:pic>
              </a:graphicData>
            </a:graphic>
          </wp:inline>
        </w:drawing>
      </w:r>
    </w:p>
    <w:p w14:paraId="5ECE06EB" w14:textId="38D5FD45" w:rsidR="0047232C" w:rsidRPr="003C6117" w:rsidRDefault="0047232C" w:rsidP="0047232C">
      <w:pPr>
        <w:spacing w:before="120" w:after="0" w:line="240" w:lineRule="auto"/>
        <w:rPr>
          <w:rFonts w:ascii="Times New Roman" w:eastAsia="Times New Roman" w:hAnsi="Times New Roman" w:cs="Times New Roman"/>
          <w:color w:val="000000"/>
          <w:sz w:val="24"/>
          <w:szCs w:val="24"/>
          <w:shd w:val="clear" w:color="auto" w:fill="E1E2E5"/>
        </w:rPr>
      </w:pPr>
      <w:r w:rsidRPr="003C6117">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5</w:t>
      </w:r>
      <w:r w:rsidRPr="003C6117">
        <w:rPr>
          <w:rFonts w:ascii="Times New Roman" w:hAnsi="Times New Roman" w:cs="Times New Roman"/>
          <w:color w:val="000000" w:themeColor="text1"/>
          <w:sz w:val="24"/>
          <w:szCs w:val="24"/>
        </w:rPr>
        <w:t xml:space="preserve">: </w:t>
      </w:r>
      <w:r w:rsidRPr="003C6117">
        <w:rPr>
          <w:rFonts w:ascii="Times New Roman" w:hAnsi="Times New Roman" w:cs="Times New Roman"/>
          <w:sz w:val="24"/>
          <w:szCs w:val="24"/>
        </w:rPr>
        <w:t xml:space="preserve">Funnel plot of the meta-analysis on </w:t>
      </w:r>
      <w:r>
        <w:rPr>
          <w:rFonts w:ascii="Times New Roman" w:hAnsi="Times New Roman" w:cs="Times New Roman"/>
          <w:sz w:val="24"/>
          <w:szCs w:val="24"/>
        </w:rPr>
        <w:t>the replication</w:t>
      </w:r>
      <w:r w:rsidRPr="003C6117">
        <w:rPr>
          <w:rFonts w:ascii="Times New Roman" w:hAnsi="Times New Roman" w:cs="Times New Roman"/>
          <w:sz w:val="24"/>
          <w:szCs w:val="24"/>
        </w:rPr>
        <w:t xml:space="preserve"> study’s effect size.</w:t>
      </w:r>
    </w:p>
    <w:p w14:paraId="72DF6100" w14:textId="77777777" w:rsidR="0047232C" w:rsidRDefault="0047232C" w:rsidP="001C66E3">
      <w:pPr>
        <w:spacing w:before="120" w:after="0"/>
        <w:rPr>
          <w:rFonts w:ascii="Times New Roman" w:hAnsi="Times New Roman" w:cs="Times New Roman"/>
          <w:i/>
          <w:sz w:val="24"/>
          <w:szCs w:val="24"/>
        </w:rPr>
      </w:pPr>
    </w:p>
    <w:p w14:paraId="12932E7C" w14:textId="2903FE6A" w:rsidR="00953E92" w:rsidRPr="003C6117" w:rsidRDefault="00EB37AA" w:rsidP="001C66E3">
      <w:pPr>
        <w:spacing w:before="120" w:after="0"/>
        <w:rPr>
          <w:rFonts w:ascii="Times New Roman" w:hAnsi="Times New Roman" w:cs="Times New Roman"/>
          <w:i/>
          <w:sz w:val="24"/>
          <w:szCs w:val="24"/>
        </w:rPr>
      </w:pPr>
      <w:r w:rsidRPr="003C6117">
        <w:rPr>
          <w:rFonts w:ascii="Times New Roman" w:hAnsi="Times New Roman" w:cs="Times New Roman"/>
          <w:i/>
          <w:sz w:val="24"/>
          <w:szCs w:val="24"/>
        </w:rPr>
        <w:t>Meta-analysis of difference of effect size between original and replication study.</w:t>
      </w:r>
    </w:p>
    <w:p w14:paraId="21FCECC6" w14:textId="5B9B93DF" w:rsidR="00EB37AA" w:rsidRPr="00186EEC" w:rsidRDefault="00F01E96" w:rsidP="00F12862">
      <w:pPr>
        <w:spacing w:before="120" w:after="0"/>
        <w:rPr>
          <w:rFonts w:ascii="Times New Roman" w:hAnsi="Times New Roman" w:cs="Times New Roman"/>
          <w:sz w:val="24"/>
          <w:szCs w:val="24"/>
        </w:rPr>
      </w:pPr>
      <w:r w:rsidRPr="003C6117">
        <w:rPr>
          <w:rFonts w:ascii="Times New Roman" w:hAnsi="Times New Roman" w:cs="Times New Roman"/>
          <w:sz w:val="24"/>
          <w:szCs w:val="24"/>
        </w:rPr>
        <w:t>The null-model without predictors yielded an average estimated difference in effect size equal to .20 (</w:t>
      </w:r>
      <w:r w:rsidRPr="003C6117">
        <w:rPr>
          <w:rFonts w:ascii="Times New Roman" w:hAnsi="Times New Roman" w:cs="Times New Roman"/>
          <w:i/>
          <w:sz w:val="24"/>
          <w:szCs w:val="24"/>
        </w:rPr>
        <w:t>z</w:t>
      </w:r>
      <w:r w:rsidRPr="003C6117">
        <w:rPr>
          <w:rFonts w:ascii="Times New Roman" w:hAnsi="Times New Roman" w:cs="Times New Roman"/>
          <w:sz w:val="24"/>
          <w:szCs w:val="24"/>
        </w:rPr>
        <w:t xml:space="preserve"> = 7.25, </w:t>
      </w:r>
      <w:r w:rsidRPr="003C6117">
        <w:rPr>
          <w:rFonts w:ascii="Times New Roman" w:hAnsi="Times New Roman" w:cs="Times New Roman"/>
          <w:i/>
          <w:sz w:val="24"/>
          <w:szCs w:val="24"/>
        </w:rPr>
        <w:t>p</w:t>
      </w:r>
      <w:r w:rsidRPr="003C6117">
        <w:rPr>
          <w:rFonts w:ascii="Times New Roman" w:hAnsi="Times New Roman" w:cs="Times New Roman"/>
          <w:sz w:val="24"/>
          <w:szCs w:val="24"/>
        </w:rPr>
        <w:t xml:space="preserve"> &lt; .001). The null-hypothesis of homogenous difference in effect sizes was not rejected (</w:t>
      </w:r>
      <w:r w:rsidRPr="003C6117">
        <w:rPr>
          <w:rFonts w:ascii="Times New Roman" w:hAnsi="Times New Roman" w:cs="Times New Roman"/>
          <w:i/>
          <w:sz w:val="24"/>
          <w:szCs w:val="24"/>
        </w:rPr>
        <w:t>Q</w:t>
      </w:r>
      <w:r w:rsidRPr="003C6117">
        <w:rPr>
          <w:rFonts w:ascii="Times New Roman" w:hAnsi="Times New Roman" w:cs="Times New Roman"/>
          <w:sz w:val="24"/>
          <w:szCs w:val="24"/>
        </w:rPr>
        <w:t xml:space="preserve">(56) = 65.7, </w:t>
      </w:r>
      <w:r w:rsidRPr="003C6117">
        <w:rPr>
          <w:rFonts w:ascii="Times New Roman" w:hAnsi="Times New Roman" w:cs="Times New Roman"/>
          <w:i/>
          <w:sz w:val="24"/>
          <w:szCs w:val="24"/>
        </w:rPr>
        <w:t>p</w:t>
      </w:r>
      <w:r w:rsidRPr="003C6117">
        <w:rPr>
          <w:rFonts w:ascii="Times New Roman" w:hAnsi="Times New Roman" w:cs="Times New Roman"/>
          <w:sz w:val="24"/>
          <w:szCs w:val="24"/>
        </w:rPr>
        <w:t xml:space="preserve"> = .18), with small observed heterogeneity (</w:t>
      </w:r>
      <m:oMath>
        <m:acc>
          <m:accPr>
            <m:ctrlPr>
              <w:rPr>
                <w:rFonts w:ascii="Cambria Math" w:hAnsi="Cambria Math" w:cs="Times New Roman"/>
                <w:i/>
                <w:sz w:val="24"/>
                <w:szCs w:val="24"/>
              </w:rPr>
            </m:ctrlPr>
          </m:accPr>
          <m:e>
            <m:r>
              <w:rPr>
                <w:rFonts w:ascii="Cambria Math" w:hAnsi="Cambria Math" w:cs="Times New Roman"/>
                <w:sz w:val="24"/>
                <w:szCs w:val="24"/>
              </w:rPr>
              <m:t>τ</m:t>
            </m:r>
          </m:e>
        </m:acc>
      </m:oMath>
      <w:r w:rsidRPr="003C6117">
        <w:rPr>
          <w:rFonts w:ascii="Times New Roman" w:eastAsiaTheme="minorEastAsia" w:hAnsi="Times New Roman" w:cs="Times New Roman"/>
          <w:sz w:val="24"/>
          <w:szCs w:val="24"/>
        </w:rPr>
        <w:t>=.095, I</w:t>
      </w:r>
      <w:r w:rsidRPr="003C6117">
        <w:rPr>
          <w:rFonts w:ascii="Times New Roman" w:eastAsiaTheme="minorEastAsia" w:hAnsi="Times New Roman" w:cs="Times New Roman"/>
          <w:sz w:val="24"/>
          <w:szCs w:val="24"/>
          <w:vertAlign w:val="superscript"/>
        </w:rPr>
        <w:t>2</w:t>
      </w:r>
      <w:r w:rsidRPr="003C6117">
        <w:rPr>
          <w:rFonts w:ascii="Times New Roman" w:eastAsiaTheme="minorEastAsia" w:hAnsi="Times New Roman" w:cs="Times New Roman"/>
          <w:sz w:val="24"/>
          <w:szCs w:val="24"/>
        </w:rPr>
        <w:t xml:space="preserve"> = 23%). </w:t>
      </w:r>
      <w:r w:rsidR="00F12862" w:rsidRPr="003C6117">
        <w:rPr>
          <w:rFonts w:ascii="Times New Roman" w:hAnsi="Times New Roman" w:cs="Times New Roman"/>
          <w:sz w:val="24"/>
          <w:szCs w:val="24"/>
        </w:rPr>
        <w:t>Precision of the original study was not associated to the difference in effect size (</w:t>
      </w:r>
      <w:r w:rsidR="00F12862" w:rsidRPr="003C6117">
        <w:rPr>
          <w:rFonts w:ascii="Times New Roman" w:hAnsi="Times New Roman" w:cs="Times New Roman"/>
          <w:i/>
          <w:sz w:val="24"/>
          <w:szCs w:val="24"/>
        </w:rPr>
        <w:t xml:space="preserve">b </w:t>
      </w:r>
      <w:r w:rsidR="00F12862" w:rsidRPr="003C6117">
        <w:rPr>
          <w:rFonts w:ascii="Times New Roman" w:hAnsi="Times New Roman" w:cs="Times New Roman"/>
          <w:sz w:val="24"/>
          <w:szCs w:val="24"/>
        </w:rPr>
        <w:t xml:space="preserve">= .39, </w:t>
      </w:r>
      <w:r w:rsidR="00F12862" w:rsidRPr="003C6117">
        <w:rPr>
          <w:rFonts w:ascii="Times New Roman" w:hAnsi="Times New Roman" w:cs="Times New Roman"/>
          <w:i/>
          <w:sz w:val="24"/>
          <w:szCs w:val="24"/>
        </w:rPr>
        <w:t>z</w:t>
      </w:r>
      <w:r w:rsidR="00F12862" w:rsidRPr="003C6117">
        <w:rPr>
          <w:rFonts w:ascii="Times New Roman" w:hAnsi="Times New Roman" w:cs="Times New Roman"/>
          <w:sz w:val="24"/>
          <w:szCs w:val="24"/>
        </w:rPr>
        <w:t xml:space="preserve"> = .86</w:t>
      </w:r>
      <w:r w:rsidR="00F12862" w:rsidRPr="003C6117">
        <w:rPr>
          <w:rFonts w:ascii="Times New Roman" w:hAnsi="Times New Roman" w:cs="Times New Roman"/>
          <w:i/>
          <w:sz w:val="24"/>
          <w:szCs w:val="24"/>
        </w:rPr>
        <w:t xml:space="preserve">, </w:t>
      </w:r>
      <w:r w:rsidR="00F12862" w:rsidRPr="003C6117">
        <w:rPr>
          <w:rFonts w:ascii="Times New Roman" w:hAnsi="Times New Roman" w:cs="Times New Roman"/>
          <w:sz w:val="24"/>
          <w:szCs w:val="24"/>
        </w:rPr>
        <w:t xml:space="preserve">one-tailed </w:t>
      </w:r>
      <w:r w:rsidR="00F12862" w:rsidRPr="003C6117">
        <w:rPr>
          <w:rFonts w:ascii="Times New Roman" w:hAnsi="Times New Roman" w:cs="Times New Roman"/>
          <w:i/>
          <w:sz w:val="24"/>
          <w:szCs w:val="24"/>
        </w:rPr>
        <w:t>p</w:t>
      </w:r>
      <w:r w:rsidR="00F12862" w:rsidRPr="003C6117">
        <w:rPr>
          <w:rFonts w:ascii="Times New Roman" w:hAnsi="Times New Roman" w:cs="Times New Roman"/>
          <w:sz w:val="24"/>
          <w:szCs w:val="24"/>
        </w:rPr>
        <w:t xml:space="preserve"> = .2), hence imprecise studies (</w:t>
      </w:r>
      <w:r w:rsidR="00F12862" w:rsidRPr="00F01E96">
        <w:rPr>
          <w:rFonts w:ascii="Times New Roman" w:hAnsi="Times New Roman" w:cs="Times New Roman"/>
          <w:sz w:val="24"/>
          <w:szCs w:val="24"/>
        </w:rPr>
        <w:t>large standard error) did not yield larger effect size differences. This is confirmed by the funnel plot in Figure</w:t>
      </w:r>
      <w:r w:rsidR="00F12862" w:rsidRPr="00F12862">
        <w:rPr>
          <w:rFonts w:ascii="Times New Roman" w:hAnsi="Times New Roman" w:cs="Times New Roman"/>
          <w:sz w:val="24"/>
          <w:szCs w:val="24"/>
        </w:rPr>
        <w:t xml:space="preserve"> 6. Study type was also not associated to the difference in effect size </w:t>
      </w:r>
      <w:r w:rsidR="00186EEC">
        <w:rPr>
          <w:rFonts w:ascii="Times New Roman" w:hAnsi="Times New Roman" w:cs="Times New Roman"/>
          <w:sz w:val="24"/>
          <w:szCs w:val="24"/>
        </w:rPr>
        <w:t>(</w:t>
      </w:r>
      <w:r w:rsidR="00F12862" w:rsidRPr="00F12862">
        <w:rPr>
          <w:rFonts w:ascii="Times New Roman" w:hAnsi="Times New Roman" w:cs="Times New Roman"/>
          <w:sz w:val="24"/>
          <w:szCs w:val="24"/>
        </w:rPr>
        <w:t>χ</w:t>
      </w:r>
      <w:r w:rsidR="00186EEC">
        <w:rPr>
          <w:rFonts w:ascii="Times New Roman" w:hAnsi="Times New Roman" w:cs="Times New Roman"/>
          <w:sz w:val="24"/>
          <w:szCs w:val="24"/>
          <w:vertAlign w:val="superscript"/>
        </w:rPr>
        <w:t>2</w:t>
      </w:r>
      <w:r w:rsidR="00186EEC">
        <w:rPr>
          <w:rFonts w:ascii="Times New Roman" w:hAnsi="Times New Roman" w:cs="Times New Roman"/>
          <w:sz w:val="24"/>
          <w:szCs w:val="24"/>
        </w:rPr>
        <w:t xml:space="preserve">(4) = 2.15, </w:t>
      </w:r>
      <w:r w:rsidR="00186EEC">
        <w:rPr>
          <w:rFonts w:ascii="Times New Roman" w:hAnsi="Times New Roman" w:cs="Times New Roman"/>
          <w:i/>
          <w:sz w:val="24"/>
          <w:szCs w:val="24"/>
        </w:rPr>
        <w:t>p</w:t>
      </w:r>
      <w:r w:rsidR="00186EEC">
        <w:rPr>
          <w:rFonts w:ascii="Times New Roman" w:hAnsi="Times New Roman" w:cs="Times New Roman"/>
          <w:sz w:val="24"/>
          <w:szCs w:val="24"/>
        </w:rPr>
        <w:t xml:space="preserve"> = .71), i.e. the average difference in effect size was equal for JPSP, JEP, PS-soc, PS-cogn, and PS-other. *** Results of meta-analyses on other moderators ***.</w:t>
      </w:r>
    </w:p>
    <w:p w14:paraId="44B3C113" w14:textId="541129BF" w:rsidR="00F12862" w:rsidRPr="00F12862" w:rsidRDefault="00F12862" w:rsidP="00F12862">
      <w:pPr>
        <w:spacing w:before="120" w:after="0"/>
        <w:rPr>
          <w:rFonts w:ascii="Times New Roman" w:hAnsi="Times New Roman" w:cs="Times New Roman"/>
          <w:sz w:val="24"/>
          <w:szCs w:val="24"/>
        </w:rPr>
      </w:pPr>
      <w:r w:rsidRPr="00F12862">
        <w:rPr>
          <w:rFonts w:ascii="Times New Roman" w:hAnsi="Times New Roman" w:cs="Times New Roman"/>
          <w:noProof/>
          <w:sz w:val="24"/>
          <w:szCs w:val="24"/>
        </w:rPr>
        <w:lastRenderedPageBreak/>
        <w:drawing>
          <wp:inline distT="0" distB="0" distL="0" distR="0" wp14:anchorId="0F512496" wp14:editId="3550215F">
            <wp:extent cx="5943600" cy="4269170"/>
            <wp:effectExtent l="0" t="0" r="0" b="0"/>
            <wp:docPr id="5" name="Picture 5" descr="D:\Dropbox\reproducibility project\funnel plot dif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reproducibility project\funnel plot differenc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69170"/>
                    </a:xfrm>
                    <a:prstGeom prst="rect">
                      <a:avLst/>
                    </a:prstGeom>
                    <a:noFill/>
                    <a:ln>
                      <a:noFill/>
                    </a:ln>
                  </pic:spPr>
                </pic:pic>
              </a:graphicData>
            </a:graphic>
          </wp:inline>
        </w:drawing>
      </w:r>
    </w:p>
    <w:p w14:paraId="072EFE9B" w14:textId="2101FA2E" w:rsidR="00EB37AA" w:rsidRDefault="00F12862" w:rsidP="00EB3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t>Figure 6: Funnel plot of meta-analysis on difference in effect size (original – replication).</w:t>
      </w:r>
    </w:p>
    <w:p w14:paraId="625921C4" w14:textId="77777777" w:rsidR="00371DCE" w:rsidRDefault="00371DCE" w:rsidP="001C66E3">
      <w:pPr>
        <w:spacing w:before="120" w:after="0"/>
        <w:rPr>
          <w:ins w:id="119" w:author="R.C.M. van Aert" w:date="2015-03-25T11:27:00Z"/>
          <w:rFonts w:ascii="Times New Roman" w:hAnsi="Times New Roman" w:cs="Times New Roman"/>
          <w:sz w:val="24"/>
          <w:szCs w:val="24"/>
        </w:rPr>
        <w:sectPr w:rsidR="00371DCE">
          <w:pgSz w:w="12240" w:h="15840"/>
          <w:pgMar w:top="1440" w:right="1440" w:bottom="1440" w:left="1440" w:header="708" w:footer="708" w:gutter="0"/>
          <w:cols w:space="708"/>
          <w:docGrid w:linePitch="360"/>
        </w:sectPr>
      </w:pPr>
    </w:p>
    <w:p w14:paraId="336AFA54" w14:textId="7406408D" w:rsidR="00953E92" w:rsidRDefault="00371DCE" w:rsidP="001C66E3">
      <w:pPr>
        <w:spacing w:before="120" w:after="0"/>
        <w:rPr>
          <w:ins w:id="120" w:author="R.C.M. van Aert" w:date="2015-03-25T11:29:00Z"/>
          <w:rFonts w:ascii="Times New Roman" w:hAnsi="Times New Roman" w:cs="Times New Roman"/>
          <w:sz w:val="24"/>
          <w:szCs w:val="24"/>
        </w:rPr>
      </w:pPr>
      <w:ins w:id="121" w:author="R.C.M. van Aert" w:date="2015-03-25T11:28:00Z">
        <w:r>
          <w:rPr>
            <w:rFonts w:ascii="Times New Roman" w:hAnsi="Times New Roman" w:cs="Times New Roman"/>
            <w:sz w:val="24"/>
            <w:szCs w:val="24"/>
          </w:rPr>
          <w:lastRenderedPageBreak/>
          <w:t xml:space="preserve">Option 1 </w:t>
        </w:r>
      </w:ins>
      <w:ins w:id="122" w:author="R.C.M. van Aert" w:date="2015-03-25T11:29:00Z">
        <w:r>
          <w:rPr>
            <w:rFonts w:ascii="Times New Roman" w:hAnsi="Times New Roman" w:cs="Times New Roman"/>
            <w:sz w:val="24"/>
            <w:szCs w:val="24"/>
          </w:rPr>
          <w:t>for</w:t>
        </w:r>
      </w:ins>
      <w:ins w:id="123" w:author="R.C.M. van Aert" w:date="2015-03-25T11:28:00Z">
        <w:r>
          <w:rPr>
            <w:rFonts w:ascii="Times New Roman" w:hAnsi="Times New Roman" w:cs="Times New Roman"/>
            <w:sz w:val="24"/>
            <w:szCs w:val="24"/>
          </w:rPr>
          <w:t xml:space="preserve"> standardizing: (x-mean)/sd where x is a </w:t>
        </w:r>
      </w:ins>
      <w:ins w:id="124" w:author="R.C.M. van Aert" w:date="2015-03-25T11:29:00Z">
        <w:r>
          <w:rPr>
            <w:rFonts w:ascii="Times New Roman" w:hAnsi="Times New Roman" w:cs="Times New Roman"/>
            <w:sz w:val="24"/>
            <w:szCs w:val="24"/>
          </w:rPr>
          <w:t xml:space="preserve">particular </w:t>
        </w:r>
      </w:ins>
      <w:ins w:id="125" w:author="R.C.M. van Aert" w:date="2015-03-25T11:28:00Z">
        <w:r>
          <w:rPr>
            <w:rFonts w:ascii="Times New Roman" w:hAnsi="Times New Roman" w:cs="Times New Roman"/>
            <w:sz w:val="24"/>
            <w:szCs w:val="24"/>
          </w:rPr>
          <w:t>score on a variable</w:t>
        </w:r>
      </w:ins>
    </w:p>
    <w:p w14:paraId="2EE7603A" w14:textId="77777777" w:rsidR="00371DCE" w:rsidRDefault="00371DCE" w:rsidP="001C66E3">
      <w:pPr>
        <w:spacing w:before="120" w:after="0"/>
        <w:rPr>
          <w:ins w:id="126" w:author="R.C.M. van Aert" w:date="2015-03-25T11:29:00Z"/>
          <w:rFonts w:ascii="Times New Roman" w:hAnsi="Times New Roman" w:cs="Times New Roman"/>
          <w:sz w:val="24"/>
          <w:szCs w:val="24"/>
        </w:rPr>
      </w:pPr>
    </w:p>
    <w:p w14:paraId="1F19DE61"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commentRangeStart w:id="127"/>
      <w:r w:rsidRPr="00245FFA">
        <w:rPr>
          <w:rFonts w:ascii="Lucida Console" w:eastAsia="Times New Roman" w:hAnsi="Lucida Console" w:cs="Courier New"/>
          <w:color w:val="000000"/>
          <w:sz w:val="20"/>
          <w:szCs w:val="20"/>
          <w:shd w:val="clear" w:color="auto" w:fill="E1E2E5"/>
        </w:rPr>
        <w:t xml:space="preserve">              fis.o  fis.r es.meta   diff importance surprising experience.O challenge experience.R quality</w:t>
      </w:r>
    </w:p>
    <w:p w14:paraId="3E74E27D"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fis.o         1.000  0.612   0.841  0.210     -0.269     -0.172       -0.083    -0.167        0.159  -0.020</w:t>
      </w:r>
    </w:p>
    <w:p w14:paraId="2521B88B"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fis.r         0.612  1.000   0.912 -0.644     -0.130     -0.188       -0.022    -0.235       -0.148  -0.027</w:t>
      </w:r>
    </w:p>
    <w:p w14:paraId="19B16BE3"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es.meta       0.841  0.912   1.000 -0.314     -0.233     -0.234       -0.071    -0.232        0.026   0.007</w:t>
      </w:r>
    </w:p>
    <w:p w14:paraId="4684B091"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diff          0.210 -0.644  -0.314  1.000     -0.100      0.066       -0.052     0.130        0.338   0.014</w:t>
      </w:r>
    </w:p>
    <w:p w14:paraId="6B7680FE"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importance   -0.269 -0.130  -0.233 -0.100      1.000      0.435        0.434     0.336        0.090   0.072</w:t>
      </w:r>
    </w:p>
    <w:p w14:paraId="3C3F73B4"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surprising   -0.172 -0.188  -0.234  0.066      0.435      1.000        0.027     0.228        0.080  -0.066</w:t>
      </w:r>
    </w:p>
    <w:p w14:paraId="69469BBA"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experience.O -0.083 -0.022  -0.071 -0.052      0.434      0.027        1.000     0.131       -0.072   0.233</w:t>
      </w:r>
    </w:p>
    <w:p w14:paraId="54D11885"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challenge    -0.167 -0.235  -0.232  0.130      0.336      0.228        0.131     1.000       -0.076  -0.001</w:t>
      </w:r>
    </w:p>
    <w:p w14:paraId="74A67A02"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experience.R  0.159 -0.148   0.026  0.338      0.090      0.080       -0.072    -0.076        1.000  -0.104</w:t>
      </w:r>
    </w:p>
    <w:p w14:paraId="31A39ACF"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quality      -0.020 -0.027   0.007  0.014      0.072     -0.066        0.233    -0.001       -0.104   1.000</w:t>
      </w:r>
    </w:p>
    <w:commentRangeEnd w:id="127"/>
    <w:p w14:paraId="7D636669" w14:textId="77777777" w:rsidR="00371DCE" w:rsidRDefault="009E3D8D" w:rsidP="001C66E3">
      <w:pPr>
        <w:spacing w:before="120" w:after="0"/>
        <w:rPr>
          <w:rFonts w:ascii="Times New Roman" w:hAnsi="Times New Roman" w:cs="Times New Roman"/>
          <w:sz w:val="24"/>
          <w:szCs w:val="24"/>
        </w:rPr>
      </w:pPr>
      <w:r>
        <w:rPr>
          <w:rStyle w:val="CommentReference"/>
        </w:rPr>
        <w:commentReference w:id="127"/>
      </w:r>
    </w:p>
    <w:p w14:paraId="1888CA7F" w14:textId="680CC13E" w:rsidR="00371DCE" w:rsidRDefault="00371DCE" w:rsidP="00371DCE">
      <w:pPr>
        <w:spacing w:before="120" w:after="0"/>
        <w:rPr>
          <w:ins w:id="128" w:author="R.C.M. van Aert" w:date="2015-03-25T11:30:00Z"/>
          <w:rFonts w:ascii="Times New Roman" w:hAnsi="Times New Roman" w:cs="Times New Roman"/>
          <w:sz w:val="24"/>
          <w:szCs w:val="24"/>
        </w:rPr>
      </w:pPr>
      <w:ins w:id="129" w:author="R.C.M. van Aert" w:date="2015-03-25T11:29:00Z">
        <w:r>
          <w:rPr>
            <w:rFonts w:ascii="Times New Roman" w:hAnsi="Times New Roman" w:cs="Times New Roman"/>
            <w:sz w:val="24"/>
            <w:szCs w:val="24"/>
          </w:rPr>
          <w:t>Option 2 for standardizing: (x-</w:t>
        </w:r>
      </w:ins>
      <w:ins w:id="130" w:author="R.C.M. van Aert" w:date="2015-03-25T11:30:00Z">
        <w:r>
          <w:rPr>
            <w:rFonts w:ascii="Times New Roman" w:hAnsi="Times New Roman" w:cs="Times New Roman"/>
            <w:sz w:val="24"/>
            <w:szCs w:val="24"/>
          </w:rPr>
          <w:t>min</w:t>
        </w:r>
      </w:ins>
      <w:ins w:id="131" w:author="R.C.M. van Aert" w:date="2015-03-25T11:29:00Z">
        <w:r>
          <w:rPr>
            <w:rFonts w:ascii="Times New Roman" w:hAnsi="Times New Roman" w:cs="Times New Roman"/>
            <w:sz w:val="24"/>
            <w:szCs w:val="24"/>
          </w:rPr>
          <w:t>)/</w:t>
        </w:r>
      </w:ins>
      <w:ins w:id="132" w:author="R.C.M. van Aert" w:date="2015-03-25T11:30:00Z">
        <w:r>
          <w:rPr>
            <w:rFonts w:ascii="Times New Roman" w:hAnsi="Times New Roman" w:cs="Times New Roman"/>
            <w:sz w:val="24"/>
            <w:szCs w:val="24"/>
          </w:rPr>
          <w:t>(max-min)</w:t>
        </w:r>
      </w:ins>
      <w:ins w:id="133" w:author="R.C.M. van Aert" w:date="2015-03-25T11:29:00Z">
        <w:r>
          <w:rPr>
            <w:rFonts w:ascii="Times New Roman" w:hAnsi="Times New Roman" w:cs="Times New Roman"/>
            <w:sz w:val="24"/>
            <w:szCs w:val="24"/>
          </w:rPr>
          <w:t xml:space="preserve"> where x is a particular score on a variable</w:t>
        </w:r>
      </w:ins>
      <w:ins w:id="134" w:author="R.C.M. van Aert" w:date="2015-03-25T11:30:00Z">
        <w:r>
          <w:rPr>
            <w:rFonts w:ascii="Times New Roman" w:hAnsi="Times New Roman" w:cs="Times New Roman"/>
            <w:sz w:val="24"/>
            <w:szCs w:val="24"/>
          </w:rPr>
          <w:t>, min is the lowest possible score on the scale and max is the highest possible score on the scale</w:t>
        </w:r>
      </w:ins>
    </w:p>
    <w:p w14:paraId="4573017C" w14:textId="77777777" w:rsidR="00371DCE" w:rsidRDefault="00371DCE" w:rsidP="00371DCE">
      <w:pPr>
        <w:spacing w:before="120" w:after="0"/>
        <w:rPr>
          <w:ins w:id="135" w:author="R.C.M. van Aert" w:date="2015-03-25T11:30:00Z"/>
          <w:rFonts w:ascii="Times New Roman" w:hAnsi="Times New Roman" w:cs="Times New Roman"/>
          <w:sz w:val="24"/>
          <w:szCs w:val="24"/>
        </w:rPr>
      </w:pPr>
    </w:p>
    <w:p w14:paraId="0A808734"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 xml:space="preserve">             fis.o  fis.r es.meta   diff importance surprising experience.O challenge experience.R quality</w:t>
      </w:r>
    </w:p>
    <w:p w14:paraId="7FCF9D25"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fis.o         1.000  0.612   0.841  0.210     -0.254     -0.172       -0.089    -0.294        0.145  -0.032</w:t>
      </w:r>
    </w:p>
    <w:p w14:paraId="5ACC8AAD"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fis.r         0.612  1.000   0.912 -0.644     -0.120     -0.188       -0.014    -0.317       -0.142  -0.037</w:t>
      </w:r>
    </w:p>
    <w:p w14:paraId="73F100F6"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es.meta       0.841  0.912   1.000 -0.314     -0.222     -0.234       -0.075    -0.363        0.011  -0.020</w:t>
      </w:r>
    </w:p>
    <w:p w14:paraId="7FBECFB4"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diff          0.210 -0.644  -0.314  1.000     -0.098      0.066       -0.069     0.107        0.316   0.015</w:t>
      </w:r>
    </w:p>
    <w:p w14:paraId="563333C9"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importance   -0.254 -0.120  -0.222 -0.098      1.000      0.401        0.452     0.244        0.101   0.041</w:t>
      </w:r>
    </w:p>
    <w:p w14:paraId="0556888E"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surprising   -0.172 -0.188  -0.234  0.066      0.401      1.000        0.043     0.107        0.092  -0.069</w:t>
      </w:r>
    </w:p>
    <w:p w14:paraId="63C15D97"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experience.O -0.089 -0.014  -0.075 -0.069      0.452      0.043        1.000     0.047       -0.139   0.224</w:t>
      </w:r>
    </w:p>
    <w:p w14:paraId="0C3057EE"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challenge    -0.294 -0.317  -0.363  0.107      0.244      0.107        0.047     1.000        0.018  -0.089</w:t>
      </w:r>
    </w:p>
    <w:p w14:paraId="35A9F26B"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experience.R  0.145 -0.142   0.011  0.316      0.101      0.092       -0.139     0.018        1.000  -0.117</w:t>
      </w:r>
    </w:p>
    <w:p w14:paraId="53C5CC1C" w14:textId="77777777" w:rsidR="00245FFA" w:rsidRPr="00245FFA" w:rsidRDefault="00245FFA" w:rsidP="0024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45FFA">
        <w:rPr>
          <w:rFonts w:ascii="Lucida Console" w:eastAsia="Times New Roman" w:hAnsi="Lucida Console" w:cs="Courier New"/>
          <w:color w:val="000000"/>
          <w:sz w:val="20"/>
          <w:szCs w:val="20"/>
          <w:shd w:val="clear" w:color="auto" w:fill="E1E2E5"/>
        </w:rPr>
        <w:t>quality      -0.032 -0.037  -0.020  0.015      0.041     -0.069        0.224    -0.089       -0.117   1.000</w:t>
      </w:r>
    </w:p>
    <w:p w14:paraId="31C50030" w14:textId="7455613E" w:rsidR="00371DCE" w:rsidRDefault="00371DCE" w:rsidP="00371DCE">
      <w:pPr>
        <w:pStyle w:val="HTMLPreformatted"/>
        <w:wordWrap w:val="0"/>
        <w:rPr>
          <w:ins w:id="136" w:author="R.C.M. van Aert" w:date="2015-03-25T11:31:00Z"/>
          <w:rFonts w:ascii="Lucida Console" w:hAnsi="Lucida Console"/>
          <w:color w:val="FFFFFF"/>
          <w:shd w:val="clear" w:color="auto" w:fill="323232"/>
        </w:rPr>
      </w:pPr>
    </w:p>
    <w:p w14:paraId="4C5E6780" w14:textId="77777777" w:rsidR="00371DCE" w:rsidRDefault="00371DCE" w:rsidP="00371DCE">
      <w:pPr>
        <w:spacing w:before="120" w:after="0"/>
        <w:rPr>
          <w:ins w:id="137" w:author="R.C.M. van Aert" w:date="2015-03-25T11:34:00Z"/>
          <w:rFonts w:ascii="Times New Roman" w:hAnsi="Times New Roman" w:cs="Times New Roman"/>
          <w:sz w:val="24"/>
          <w:szCs w:val="24"/>
        </w:rPr>
      </w:pPr>
    </w:p>
    <w:p w14:paraId="28E30023" w14:textId="278900E1" w:rsidR="001E1EE0" w:rsidRPr="00CA6533" w:rsidRDefault="001E1EE0" w:rsidP="001E1EE0">
      <w:pPr>
        <w:spacing w:before="120" w:after="0"/>
        <w:jc w:val="center"/>
        <w:rPr>
          <w:rFonts w:ascii="Times New Roman" w:hAnsi="Times New Roman" w:cs="Times New Roman"/>
          <w:b/>
          <w:sz w:val="24"/>
          <w:szCs w:val="24"/>
        </w:rPr>
      </w:pPr>
      <w:r>
        <w:rPr>
          <w:rFonts w:ascii="Times New Roman" w:hAnsi="Times New Roman" w:cs="Times New Roman"/>
          <w:b/>
          <w:sz w:val="24"/>
          <w:szCs w:val="24"/>
        </w:rPr>
        <w:t>Supplementary materials</w:t>
      </w:r>
    </w:p>
    <w:p w14:paraId="6E95E392" w14:textId="09E0A64E" w:rsidR="001E1EE0" w:rsidRPr="001E1EE0" w:rsidRDefault="001E1EE0" w:rsidP="001E1EE0">
      <w:pPr>
        <w:spacing w:before="120" w:after="0"/>
        <w:jc w:val="center"/>
        <w:rPr>
          <w:rFonts w:ascii="Times New Roman" w:hAnsi="Times New Roman" w:cs="Times New Roman"/>
          <w:b/>
          <w:sz w:val="24"/>
          <w:szCs w:val="24"/>
        </w:rPr>
      </w:pPr>
      <w:r w:rsidRPr="001E1EE0">
        <w:rPr>
          <w:rFonts w:ascii="Times New Roman" w:hAnsi="Times New Roman" w:cs="Times New Roman"/>
          <w:b/>
          <w:sz w:val="24"/>
          <w:szCs w:val="24"/>
        </w:rPr>
        <w:t xml:space="preserve">[A1] Recalculation of </w:t>
      </w:r>
      <w:r w:rsidRPr="001E1EE0">
        <w:rPr>
          <w:rFonts w:ascii="Times New Roman" w:hAnsi="Times New Roman" w:cs="Times New Roman"/>
          <w:b/>
          <w:i/>
          <w:sz w:val="24"/>
          <w:szCs w:val="24"/>
        </w:rPr>
        <w:t>p</w:t>
      </w:r>
      <w:r w:rsidRPr="001E1EE0">
        <w:rPr>
          <w:rFonts w:ascii="Times New Roman" w:hAnsi="Times New Roman" w:cs="Times New Roman"/>
          <w:b/>
          <w:sz w:val="24"/>
          <w:szCs w:val="24"/>
        </w:rPr>
        <w:t>-values</w:t>
      </w:r>
    </w:p>
    <w:p w14:paraId="05E90219" w14:textId="4319AD90" w:rsidR="00EB502F" w:rsidRDefault="00EB502F" w:rsidP="001E1EE0">
      <w:pPr>
        <w:spacing w:before="120" w:after="0"/>
        <w:rPr>
          <w:rFonts w:ascii="Times New Roman" w:hAnsi="Times New Roman" w:cs="Times New Roman"/>
          <w:sz w:val="24"/>
          <w:szCs w:val="24"/>
        </w:rPr>
      </w:pPr>
      <w:r>
        <w:rPr>
          <w:rFonts w:ascii="Times New Roman" w:hAnsi="Times New Roman" w:cs="Times New Roman"/>
          <w:i/>
          <w:sz w:val="24"/>
          <w:szCs w:val="24"/>
        </w:rPr>
        <w:t xml:space="preserve">Recalculation of p-values. </w:t>
      </w:r>
      <w:r w:rsidR="001E1EE0">
        <w:rPr>
          <w:rFonts w:ascii="Times New Roman" w:hAnsi="Times New Roman" w:cs="Times New Roman"/>
          <w:sz w:val="24"/>
          <w:szCs w:val="24"/>
        </w:rPr>
        <w:t xml:space="preserve">The </w:t>
      </w:r>
      <w:r w:rsidR="001E1EE0">
        <w:rPr>
          <w:rFonts w:ascii="Times New Roman" w:hAnsi="Times New Roman" w:cs="Times New Roman"/>
          <w:i/>
          <w:sz w:val="24"/>
          <w:szCs w:val="24"/>
        </w:rPr>
        <w:t>p</w:t>
      </w:r>
      <w:r w:rsidR="001E1EE0">
        <w:rPr>
          <w:rFonts w:ascii="Times New Roman" w:hAnsi="Times New Roman" w:cs="Times New Roman"/>
          <w:sz w:val="24"/>
          <w:szCs w:val="24"/>
        </w:rPr>
        <w:t>-values were recalculated using the test statistic and the degrees of freedom</w:t>
      </w:r>
      <w:r>
        <w:rPr>
          <w:rFonts w:ascii="Times New Roman" w:hAnsi="Times New Roman" w:cs="Times New Roman"/>
          <w:sz w:val="24"/>
          <w:szCs w:val="24"/>
        </w:rPr>
        <w:t>, with the following R-function:</w:t>
      </w:r>
    </w:p>
    <w:p w14:paraId="49C35B70" w14:textId="77777777" w:rsidR="00A64DB2" w:rsidRDefault="00A64DB2" w:rsidP="00A64DB2">
      <w:pPr>
        <w:spacing w:after="0" w:line="240" w:lineRule="auto"/>
        <w:rPr>
          <w:rFonts w:ascii="Times New Roman" w:hAnsi="Times New Roman" w:cs="Times New Roman"/>
          <w:color w:val="000000" w:themeColor="text1"/>
          <w:sz w:val="24"/>
          <w:szCs w:val="24"/>
        </w:rPr>
      </w:pPr>
    </w:p>
    <w:p w14:paraId="087524E9"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lastRenderedPageBreak/>
        <w:t># Recalculating p-values</w:t>
      </w:r>
    </w:p>
    <w:p w14:paraId="1115A888" w14:textId="05D9306A" w:rsidR="009334F4" w:rsidRPr="008F0D93" w:rsidRDefault="00A64DB2" w:rsidP="00A64DB2">
      <w:pPr>
        <w:spacing w:after="0" w:line="240" w:lineRule="auto"/>
        <w:rPr>
          <w:rFonts w:ascii="Times New Roman" w:hAnsi="Times New Roman" w:cs="Times New Roman"/>
          <w:color w:val="000000" w:themeColor="text1"/>
          <w:sz w:val="24"/>
          <w:szCs w:val="24"/>
          <w:highlight w:val="yellow"/>
        </w:rPr>
      </w:pPr>
      <w:r w:rsidRPr="008F0D93">
        <w:rPr>
          <w:rFonts w:ascii="Times New Roman" w:hAnsi="Times New Roman" w:cs="Times New Roman"/>
          <w:color w:val="000000" w:themeColor="text1"/>
          <w:sz w:val="24"/>
          <w:szCs w:val="24"/>
          <w:highlight w:val="yellow"/>
        </w:rPr>
        <w:t># Written by CHJ Hartgerink,</w:t>
      </w:r>
      <w:r w:rsidR="009334F4" w:rsidRPr="008F0D93">
        <w:rPr>
          <w:rFonts w:ascii="Times New Roman" w:hAnsi="Times New Roman" w:cs="Times New Roman"/>
          <w:color w:val="000000" w:themeColor="text1"/>
          <w:sz w:val="24"/>
          <w:szCs w:val="24"/>
          <w:highlight w:val="yellow"/>
        </w:rPr>
        <w:t xml:space="preserve"> RCM van Aert</w:t>
      </w:r>
      <w:r w:rsidRPr="008F0D93">
        <w:rPr>
          <w:rFonts w:ascii="Times New Roman" w:hAnsi="Times New Roman" w:cs="Times New Roman"/>
          <w:color w:val="000000" w:themeColor="text1"/>
          <w:sz w:val="24"/>
          <w:szCs w:val="24"/>
          <w:highlight w:val="yellow"/>
        </w:rPr>
        <w:t>, MALM van Assen</w:t>
      </w:r>
    </w:p>
    <w:p w14:paraId="06EF317E" w14:textId="77777777" w:rsidR="009334F4" w:rsidRPr="008F0D93" w:rsidRDefault="009334F4" w:rsidP="00A64DB2">
      <w:pPr>
        <w:spacing w:after="0" w:line="240" w:lineRule="auto"/>
        <w:rPr>
          <w:rFonts w:ascii="Times New Roman" w:hAnsi="Times New Roman" w:cs="Times New Roman"/>
          <w:color w:val="000000" w:themeColor="text1"/>
          <w:sz w:val="24"/>
          <w:szCs w:val="24"/>
          <w:highlight w:val="yellow"/>
        </w:rPr>
      </w:pPr>
    </w:p>
    <w:p w14:paraId="214A5836"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pvalr &lt;- function(x, N) {</w:t>
      </w:r>
    </w:p>
    <w:p w14:paraId="3C26D441"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fis.r &lt;- 0.5*log((1 + x) / (1 - x))</w:t>
      </w:r>
    </w:p>
    <w:p w14:paraId="38A983C7"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se.fis.r &lt;- sqrt(1/(N-3))</w:t>
      </w:r>
    </w:p>
    <w:p w14:paraId="5A312BAE"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pnorm(fis.r, mean = 0, sd = se.fis.r, lower.tail = FALSE)</w:t>
      </w:r>
    </w:p>
    <w:p w14:paraId="2B658981"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w:t>
      </w:r>
    </w:p>
    <w:p w14:paraId="7158E4CA"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p>
    <w:p w14:paraId="7A4E0BCC"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Computes two-tailed p-value</w:t>
      </w:r>
    </w:p>
    <w:p w14:paraId="1F27790A"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pvalComp &lt;- function(</w:t>
      </w:r>
    </w:p>
    <w:p w14:paraId="485B25B6"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x,</w:t>
      </w:r>
    </w:p>
    <w:p w14:paraId="6BC28FFB"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df1,</w:t>
      </w:r>
    </w:p>
    <w:p w14:paraId="221A7A5C"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df2,</w:t>
      </w:r>
    </w:p>
    <w:p w14:paraId="6CD4DDBB"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N,</w:t>
      </w:r>
    </w:p>
    <w:p w14:paraId="3D4B459F"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esType){</w:t>
      </w:r>
    </w:p>
    <w:p w14:paraId="0BBAB3D1"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pvalComp &lt;- ifelse(esType=="t",</w:t>
      </w:r>
    </w:p>
    <w:p w14:paraId="1490FE3E"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pt(abs(x), df = df2, lower.tail = FALSE) * 2,</w:t>
      </w:r>
    </w:p>
    <w:p w14:paraId="19765589"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ifelse(</w:t>
      </w:r>
    </w:p>
    <w:p w14:paraId="6BBC2768"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esType=="F",</w:t>
      </w:r>
    </w:p>
    <w:p w14:paraId="2C40BB4A"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pf(x, df1 = df1, df2 = df2, lower.tail = FALSE),</w:t>
      </w:r>
    </w:p>
    <w:p w14:paraId="4A5DDF1F"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ifelse(</w:t>
      </w:r>
    </w:p>
    <w:p w14:paraId="0E458EEB"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esType=="r",</w:t>
      </w:r>
    </w:p>
    <w:p w14:paraId="1D887B01"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pvalr(abs(x), N) * 2,</w:t>
      </w:r>
    </w:p>
    <w:p w14:paraId="17E3A098"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ifelse(</w:t>
      </w:r>
    </w:p>
    <w:p w14:paraId="1294A8C9"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esType=="Chi2",</w:t>
      </w:r>
    </w:p>
    <w:p w14:paraId="6C1BD805"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pchisq(x, df = df1, lower.tail = FALSE),</w:t>
      </w:r>
    </w:p>
    <w:p w14:paraId="033B3015"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ifelse(</w:t>
      </w:r>
    </w:p>
    <w:p w14:paraId="10B03746"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esType == "z",</w:t>
      </w:r>
    </w:p>
    <w:p w14:paraId="53454143"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pnorm(abs(x), lower.tail = FALSE) * 2, </w:t>
      </w:r>
    </w:p>
    <w:p w14:paraId="22E5871A"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NA</w:t>
      </w:r>
    </w:p>
    <w:p w14:paraId="5A7CA92A"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w:t>
      </w:r>
    </w:p>
    <w:p w14:paraId="7B729D5A"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w:t>
      </w:r>
    </w:p>
    <w:p w14:paraId="770B7184"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lastRenderedPageBreak/>
        <w:t xml:space="preserve">                       )</w:t>
      </w:r>
    </w:p>
    <w:p w14:paraId="0D0EBD7B"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w:t>
      </w:r>
    </w:p>
    <w:p w14:paraId="0987DA26"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w:t>
      </w:r>
    </w:p>
    <w:p w14:paraId="3BC89BB4" w14:textId="77777777" w:rsidR="009334F4" w:rsidRPr="00B850DF" w:rsidRDefault="009334F4" w:rsidP="00A64DB2">
      <w:pPr>
        <w:spacing w:after="0" w:line="240" w:lineRule="auto"/>
        <w:rPr>
          <w:rFonts w:ascii="Times New Roman" w:hAnsi="Times New Roman" w:cs="Times New Roman"/>
          <w:color w:val="000000" w:themeColor="text1"/>
          <w:sz w:val="24"/>
          <w:szCs w:val="24"/>
          <w:highlight w:val="yellow"/>
        </w:rPr>
      </w:pPr>
      <w:r w:rsidRPr="00B850DF">
        <w:rPr>
          <w:rFonts w:ascii="Times New Roman" w:hAnsi="Times New Roman" w:cs="Times New Roman"/>
          <w:color w:val="000000" w:themeColor="text1"/>
          <w:sz w:val="24"/>
          <w:szCs w:val="24"/>
          <w:highlight w:val="yellow"/>
        </w:rPr>
        <w:t xml:space="preserve">  return(pvalComp)</w:t>
      </w:r>
    </w:p>
    <w:p w14:paraId="0EF5E3F5" w14:textId="77777777" w:rsidR="009334F4" w:rsidRDefault="009334F4" w:rsidP="00A64DB2">
      <w:pPr>
        <w:spacing w:after="0" w:line="240" w:lineRule="auto"/>
        <w:rPr>
          <w:rFonts w:ascii="Times New Roman" w:hAnsi="Times New Roman" w:cs="Times New Roman"/>
          <w:color w:val="000000" w:themeColor="text1"/>
          <w:sz w:val="24"/>
          <w:szCs w:val="24"/>
        </w:rPr>
      </w:pPr>
      <w:r w:rsidRPr="00B850DF">
        <w:rPr>
          <w:rFonts w:ascii="Times New Roman" w:hAnsi="Times New Roman" w:cs="Times New Roman"/>
          <w:color w:val="000000" w:themeColor="text1"/>
          <w:sz w:val="24"/>
          <w:szCs w:val="24"/>
          <w:highlight w:val="yellow"/>
        </w:rPr>
        <w:t>}</w:t>
      </w:r>
    </w:p>
    <w:p w14:paraId="5526B320" w14:textId="0DAE6A10" w:rsidR="00EB502F" w:rsidRDefault="00B91838" w:rsidP="001E1EE0">
      <w:pPr>
        <w:spacing w:before="120" w:after="0"/>
        <w:rPr>
          <w:rFonts w:ascii="Times New Roman" w:hAnsi="Times New Roman" w:cs="Times New Roman"/>
          <w:i/>
          <w:sz w:val="24"/>
          <w:szCs w:val="24"/>
        </w:rPr>
      </w:pPr>
      <w:r>
        <w:rPr>
          <w:rFonts w:ascii="Times New Roman" w:hAnsi="Times New Roman" w:cs="Times New Roman"/>
          <w:i/>
          <w:sz w:val="24"/>
          <w:szCs w:val="24"/>
        </w:rPr>
        <w:t>Remarks p-values</w:t>
      </w:r>
    </w:p>
    <w:p w14:paraId="77279059" w14:textId="77451041" w:rsidR="00B91838" w:rsidRPr="00B91838" w:rsidRDefault="00B91838" w:rsidP="001E1EE0">
      <w:pPr>
        <w:spacing w:before="120" w:after="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p</w:t>
      </w:r>
      <w:r>
        <w:rPr>
          <w:rFonts w:ascii="Times New Roman" w:hAnsi="Times New Roman" w:cs="Times New Roman"/>
          <w:sz w:val="24"/>
          <w:szCs w:val="24"/>
        </w:rPr>
        <w:t>-values of study 59 could not be recovered.</w:t>
      </w:r>
    </w:p>
    <w:p w14:paraId="4A3C8808" w14:textId="21EABE06" w:rsidR="00834AC0" w:rsidRDefault="00834AC0">
      <w:pPr>
        <w:rPr>
          <w:rFonts w:ascii="Times New Roman" w:hAnsi="Times New Roman" w:cs="Times New Roman"/>
          <w:sz w:val="24"/>
          <w:szCs w:val="24"/>
        </w:rPr>
      </w:pPr>
    </w:p>
    <w:p w14:paraId="783949CB" w14:textId="77777777" w:rsidR="00FA4851" w:rsidRDefault="00FA4851" w:rsidP="00FA4851">
      <w:pPr>
        <w:widowControl w:val="0"/>
        <w:ind w:firstLine="720"/>
      </w:pPr>
      <w:r>
        <w:rPr>
          <w:b/>
        </w:rPr>
        <w:t>Effect sizes</w:t>
      </w:r>
      <w:r>
        <w:t xml:space="preserve">. We transformed all effect sizes into correlation coefficients whenever possible. Correlation coefficients have several advantages over other effect size measures, such as, e.g. Cohen’s </w:t>
      </w:r>
      <w:r>
        <w:rPr>
          <w:i/>
        </w:rPr>
        <w:t>d</w:t>
      </w:r>
      <w:r>
        <w:t xml:space="preserve">. Correlation coefficients are bounded, and well-known and therefore more readily interpretable. Most importantly for our purposes, analysis of correlation coefficients is rather straightforward because, after applying the Fisher transformation, their standard error is only a function of sample size. Formulas and code for converting test statistics </w:t>
      </w:r>
      <w:r>
        <w:rPr>
          <w:i/>
        </w:rPr>
        <w:t>z</w:t>
      </w:r>
      <w:r>
        <w:t xml:space="preserve">, </w:t>
      </w:r>
      <w:r>
        <w:rPr>
          <w:i/>
        </w:rPr>
        <w:t>F</w:t>
      </w:r>
      <w:r>
        <w:t xml:space="preserve">, </w:t>
      </w:r>
      <w:r>
        <w:rPr>
          <w:i/>
        </w:rPr>
        <w:t>t</w:t>
      </w:r>
      <w:r>
        <w:t xml:space="preserve">, and </w:t>
      </w:r>
      <w:r>
        <w:rPr>
          <w:i/>
        </w:rPr>
        <w:t>χ</w:t>
      </w:r>
      <w:r>
        <w:rPr>
          <w:i/>
          <w:vertAlign w:val="superscript"/>
        </w:rPr>
        <w:t>2</w:t>
      </w:r>
      <w:r>
        <w:t xml:space="preserve"> into correlation coefficients are provided in supplementary materials (see [A3]). To be able to compare and analyze correlations across study-pairs, the original study’s effect size was coded as positive; the replication study’s effect size was coded as negative if and only if the replication study’s effect was opposite to that of the original study.</w:t>
      </w:r>
    </w:p>
    <w:p w14:paraId="48D0F3CC" w14:textId="77777777" w:rsidR="00FA4851" w:rsidRDefault="00FA4851" w:rsidP="00FA4851">
      <w:pPr>
        <w:widowControl w:val="0"/>
        <w:ind w:firstLine="720"/>
      </w:pPr>
      <w:r>
        <w:t xml:space="preserve">Effect sizes were compared using four tests. The central tendency of the effect size distributions of original and replication studies were compared using both a paired two-sample </w:t>
      </w:r>
      <w:r>
        <w:rPr>
          <w:i/>
        </w:rPr>
        <w:t>t</w:t>
      </w:r>
      <w:r>
        <w:t xml:space="preserve">-test and the Wilcoxon signed-rank test. Third, we computed the proportion of study-pairs in which the effect of the original study was stronger than in the replication study, and tested the hypothesis that this proportion is .5. For this test only, we also used the data for which effect size measures were available but no correlation coefficient could be computed (e.g. if a regression coefficient was reported, but not its test statistics). Finally, we calculated the proportion of study-pairs in which the effect of the original study was in the confidence interval of the effect of the replication study, and compared this with the expected proportion using a goodness-of-fit </w:t>
      </w:r>
      <w:r>
        <w:rPr>
          <w:i/>
        </w:rPr>
        <w:t>χ</w:t>
      </w:r>
      <w:r>
        <w:rPr>
          <w:i/>
          <w:vertAlign w:val="superscript"/>
        </w:rPr>
        <w:t>2</w:t>
      </w:r>
      <w:r>
        <w:rPr>
          <w:i/>
          <w:vertAlign w:val="subscript"/>
        </w:rPr>
        <w:softHyphen/>
      </w:r>
      <w:r>
        <w:t>-test. The expected proportion is the sum over expected probabilities across study-pairs. The test assumes the same population effect size for original and replication study in the same study-pair (see [A4] for computational details on the test).</w:t>
      </w:r>
    </w:p>
    <w:p w14:paraId="1325A71D" w14:textId="77777777" w:rsidR="00FA4851" w:rsidRDefault="00FA4851" w:rsidP="00FA4851">
      <w:pPr>
        <w:widowControl w:val="0"/>
        <w:ind w:firstLine="720"/>
        <w:rPr>
          <w:b/>
        </w:rPr>
      </w:pPr>
    </w:p>
    <w:p w14:paraId="60FB6389" w14:textId="2688BA62" w:rsidR="00EB502F" w:rsidRDefault="00FA4851" w:rsidP="00FA4851">
      <w:pPr>
        <w:spacing w:before="120" w:after="0"/>
        <w:jc w:val="center"/>
        <w:rPr>
          <w:rFonts w:ascii="Times New Roman" w:hAnsi="Times New Roman" w:cs="Times New Roman"/>
          <w:sz w:val="24"/>
          <w:szCs w:val="24"/>
        </w:rPr>
      </w:pPr>
      <w:r>
        <w:rPr>
          <w:rFonts w:ascii="Times New Roman" w:hAnsi="Times New Roman" w:cs="Times New Roman"/>
          <w:b/>
          <w:sz w:val="24"/>
          <w:szCs w:val="24"/>
        </w:rPr>
        <w:t xml:space="preserve"> </w:t>
      </w:r>
      <w:r w:rsidR="00834AC0">
        <w:rPr>
          <w:rFonts w:ascii="Times New Roman" w:hAnsi="Times New Roman" w:cs="Times New Roman"/>
          <w:b/>
          <w:sz w:val="24"/>
          <w:szCs w:val="24"/>
        </w:rPr>
        <w:t xml:space="preserve">[A2] Analyses of significance and </w:t>
      </w:r>
      <w:r w:rsidR="00834AC0">
        <w:rPr>
          <w:rFonts w:ascii="Times New Roman" w:hAnsi="Times New Roman" w:cs="Times New Roman"/>
          <w:b/>
          <w:i/>
          <w:sz w:val="24"/>
          <w:szCs w:val="24"/>
        </w:rPr>
        <w:t>p</w:t>
      </w:r>
      <w:r w:rsidR="00834AC0">
        <w:rPr>
          <w:rFonts w:ascii="Times New Roman" w:hAnsi="Times New Roman" w:cs="Times New Roman"/>
          <w:b/>
          <w:sz w:val="24"/>
          <w:szCs w:val="24"/>
        </w:rPr>
        <w:t>-values</w:t>
      </w:r>
    </w:p>
    <w:p w14:paraId="3C9A8DA1" w14:textId="54D60464" w:rsidR="00834AC0" w:rsidRDefault="0072115A" w:rsidP="00834AC0">
      <w:pPr>
        <w:spacing w:before="120" w:after="0"/>
        <w:rPr>
          <w:rFonts w:ascii="Times New Roman" w:hAnsi="Times New Roman" w:cs="Times New Roman"/>
          <w:sz w:val="24"/>
          <w:szCs w:val="24"/>
        </w:rPr>
      </w:pPr>
      <w:r>
        <w:rPr>
          <w:rFonts w:ascii="Times New Roman" w:hAnsi="Times New Roman" w:cs="Times New Roman"/>
          <w:sz w:val="24"/>
          <w:szCs w:val="24"/>
        </w:rPr>
        <w:t>The code for the McNemar test of change in statistical significance:</w:t>
      </w:r>
    </w:p>
    <w:p w14:paraId="0AB674D0" w14:textId="77777777" w:rsidR="0005378A" w:rsidRPr="002706F2" w:rsidRDefault="0005378A" w:rsidP="0005378A">
      <w:pPr>
        <w:spacing w:before="120" w:after="0"/>
        <w:rPr>
          <w:rFonts w:ascii="Times New Roman" w:hAnsi="Times New Roman" w:cs="Times New Roman"/>
          <w:sz w:val="24"/>
          <w:szCs w:val="24"/>
          <w:highlight w:val="yellow"/>
          <w:lang w:val="nl-NL"/>
        </w:rPr>
      </w:pPr>
      <w:r w:rsidRPr="002706F2">
        <w:rPr>
          <w:rFonts w:ascii="Times New Roman" w:hAnsi="Times New Roman" w:cs="Times New Roman"/>
          <w:sz w:val="24"/>
          <w:szCs w:val="24"/>
          <w:highlight w:val="yellow"/>
          <w:lang w:val="nl-NL"/>
        </w:rPr>
        <w:t>#  McNemar test</w:t>
      </w:r>
    </w:p>
    <w:p w14:paraId="14AC0A16" w14:textId="77777777" w:rsidR="0005378A" w:rsidRPr="0005378A" w:rsidRDefault="0005378A" w:rsidP="0005378A">
      <w:pPr>
        <w:spacing w:before="120" w:after="0"/>
        <w:rPr>
          <w:rFonts w:ascii="Times New Roman" w:hAnsi="Times New Roman" w:cs="Times New Roman"/>
          <w:sz w:val="24"/>
          <w:szCs w:val="24"/>
          <w:highlight w:val="yellow"/>
          <w:lang w:val="nl-NL"/>
        </w:rPr>
      </w:pPr>
      <w:r w:rsidRPr="002706F2">
        <w:rPr>
          <w:rFonts w:ascii="Times New Roman" w:hAnsi="Times New Roman" w:cs="Times New Roman"/>
          <w:sz w:val="24"/>
          <w:szCs w:val="24"/>
          <w:highlight w:val="yellow"/>
          <w:lang w:val="nl-NL"/>
        </w:rPr>
        <w:t xml:space="preserve">tab &lt;- table(dat$sign..O.[!is.na(dat$sign..O.) </w:t>
      </w:r>
      <w:r w:rsidRPr="0005378A">
        <w:rPr>
          <w:rFonts w:ascii="Times New Roman" w:hAnsi="Times New Roman" w:cs="Times New Roman"/>
          <w:sz w:val="24"/>
          <w:szCs w:val="24"/>
          <w:highlight w:val="yellow"/>
          <w:lang w:val="nl-NL"/>
        </w:rPr>
        <w:t>&amp; !is.na(dat$sign..R.)],</w:t>
      </w:r>
    </w:p>
    <w:p w14:paraId="270B9C26" w14:textId="77777777" w:rsidR="0005378A" w:rsidRPr="0005378A" w:rsidRDefault="0005378A" w:rsidP="0005378A">
      <w:pPr>
        <w:spacing w:before="120" w:after="0"/>
        <w:rPr>
          <w:rFonts w:ascii="Times New Roman" w:hAnsi="Times New Roman" w:cs="Times New Roman"/>
          <w:sz w:val="24"/>
          <w:szCs w:val="24"/>
          <w:highlight w:val="yellow"/>
          <w:lang w:val="nl-NL"/>
        </w:rPr>
      </w:pPr>
      <w:r w:rsidRPr="0005378A">
        <w:rPr>
          <w:rFonts w:ascii="Times New Roman" w:hAnsi="Times New Roman" w:cs="Times New Roman"/>
          <w:sz w:val="24"/>
          <w:szCs w:val="24"/>
          <w:highlight w:val="yellow"/>
          <w:lang w:val="nl-NL"/>
        </w:rPr>
        <w:t xml:space="preserve">             dat$sign..R.[!is.na(dat$sign..O.) &amp; !is.na(dat$sign..R.)])</w:t>
      </w:r>
    </w:p>
    <w:p w14:paraId="4F2C8DDB" w14:textId="77777777" w:rsidR="0005378A" w:rsidRPr="0005378A" w:rsidRDefault="0005378A" w:rsidP="0005378A">
      <w:pPr>
        <w:spacing w:before="120" w:after="0"/>
        <w:rPr>
          <w:rFonts w:ascii="Times New Roman" w:hAnsi="Times New Roman" w:cs="Times New Roman"/>
          <w:sz w:val="24"/>
          <w:szCs w:val="24"/>
          <w:highlight w:val="yellow"/>
        </w:rPr>
      </w:pPr>
      <w:r w:rsidRPr="0005378A">
        <w:rPr>
          <w:rFonts w:ascii="Times New Roman" w:hAnsi="Times New Roman" w:cs="Times New Roman"/>
          <w:sz w:val="24"/>
          <w:szCs w:val="24"/>
          <w:highlight w:val="yellow"/>
        </w:rPr>
        <w:lastRenderedPageBreak/>
        <w:t>mcnemarchi &lt;- (tab[1,2]-tab[2,1])^2/(tab[1,2]+tab[2,1])</w:t>
      </w:r>
    </w:p>
    <w:p w14:paraId="3F893E7F" w14:textId="7B4AE48B" w:rsidR="0072115A" w:rsidRPr="0005378A" w:rsidRDefault="0005378A" w:rsidP="0005378A">
      <w:pPr>
        <w:spacing w:after="0" w:line="240" w:lineRule="auto"/>
        <w:rPr>
          <w:rFonts w:ascii="Times New Roman" w:hAnsi="Times New Roman" w:cs="Times New Roman"/>
          <w:sz w:val="24"/>
          <w:szCs w:val="24"/>
        </w:rPr>
      </w:pPr>
      <w:r w:rsidRPr="0005378A">
        <w:rPr>
          <w:rFonts w:ascii="Times New Roman" w:hAnsi="Times New Roman" w:cs="Times New Roman"/>
          <w:sz w:val="24"/>
          <w:szCs w:val="24"/>
          <w:highlight w:val="yellow"/>
        </w:rPr>
        <w:t>mcnemarp &lt;- pchisq(q = mcnemarchi, df = 1, lower.tail = FALSE)</w:t>
      </w:r>
    </w:p>
    <w:p w14:paraId="0F2F6F06" w14:textId="604025C4" w:rsidR="0072115A" w:rsidRPr="00500319" w:rsidRDefault="00500319" w:rsidP="00834AC0">
      <w:pPr>
        <w:spacing w:before="120" w:after="0"/>
        <w:rPr>
          <w:rFonts w:ascii="Times New Roman" w:hAnsi="Times New Roman" w:cs="Times New Roman"/>
          <w:sz w:val="24"/>
          <w:szCs w:val="24"/>
        </w:rPr>
      </w:pPr>
      <w:r>
        <w:rPr>
          <w:rFonts w:ascii="Times New Roman" w:hAnsi="Times New Roman" w:cs="Times New Roman"/>
          <w:sz w:val="24"/>
          <w:szCs w:val="24"/>
        </w:rPr>
        <w:t xml:space="preserve">The code for the (Fisher, </w:t>
      </w:r>
      <w:r>
        <w:rPr>
          <w:rFonts w:ascii="Times New Roman" w:hAnsi="Times New Roman" w:cs="Times New Roman"/>
          <w:i/>
          <w:sz w:val="24"/>
          <w:szCs w:val="24"/>
        </w:rPr>
        <w:t>p</w:t>
      </w:r>
      <w:r>
        <w:rPr>
          <w:rFonts w:ascii="Times New Roman" w:hAnsi="Times New Roman" w:cs="Times New Roman"/>
          <w:sz w:val="24"/>
          <w:szCs w:val="24"/>
        </w:rPr>
        <w:t xml:space="preserve">-curve, </w:t>
      </w:r>
      <w:r>
        <w:rPr>
          <w:rFonts w:ascii="Times New Roman" w:hAnsi="Times New Roman" w:cs="Times New Roman"/>
          <w:i/>
          <w:sz w:val="24"/>
          <w:szCs w:val="24"/>
        </w:rPr>
        <w:t>p</w:t>
      </w:r>
      <w:r>
        <w:rPr>
          <w:rFonts w:ascii="Times New Roman" w:hAnsi="Times New Roman" w:cs="Times New Roman"/>
          <w:sz w:val="24"/>
          <w:szCs w:val="24"/>
        </w:rPr>
        <w:t>-uniform) test of no evidential value in the non-significant replication studies:</w:t>
      </w:r>
    </w:p>
    <w:p w14:paraId="67C9C3CF" w14:textId="77777777" w:rsidR="00834AC0" w:rsidRPr="00834AC0" w:rsidRDefault="00834AC0" w:rsidP="0005378A">
      <w:pPr>
        <w:spacing w:before="120"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 Written by CHJ Hartgerink</w:t>
      </w:r>
    </w:p>
    <w:p w14:paraId="4269D309"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 The Fisher method applied to test for deviation from uniformity</w:t>
      </w:r>
    </w:p>
    <w:p w14:paraId="70D1DD41"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 In NONSIGNIFICANT P-values</w:t>
      </w:r>
    </w:p>
    <w:p w14:paraId="3E21F06A" w14:textId="77777777" w:rsidR="00834AC0" w:rsidRPr="00834AC0" w:rsidRDefault="00834AC0" w:rsidP="00834AC0">
      <w:pPr>
        <w:spacing w:after="0" w:line="240" w:lineRule="auto"/>
        <w:rPr>
          <w:rFonts w:ascii="Times New Roman" w:hAnsi="Times New Roman" w:cs="Times New Roman"/>
          <w:sz w:val="24"/>
          <w:szCs w:val="24"/>
          <w:highlight w:val="yellow"/>
        </w:rPr>
      </w:pPr>
    </w:p>
    <w:p w14:paraId="3710D844"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FisherMethod &lt;- function(# Compute Fisher's exact test for non-significant p-values.</w:t>
      </w:r>
    </w:p>
    <w:p w14:paraId="1C4586AA"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t xml:space="preserve">### This function computes paper level Fisher test statistics, testing whether the distribution of non-significant p-values is uniform. Significant values indicate deviation from uniformity. </w:t>
      </w:r>
    </w:p>
    <w:p w14:paraId="324BF90E"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t>### Returns both the normal Fisher test, as well as the complement test.</w:t>
      </w:r>
    </w:p>
    <w:p w14:paraId="279E6B00"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t>### Computations are done for p*=log(p), where p is all non-significant p-values for each identifier.</w:t>
      </w:r>
    </w:p>
    <w:p w14:paraId="037B9B79"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t>x,</w:t>
      </w:r>
    </w:p>
    <w:p w14:paraId="38081479"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t>### Vector of p-values.</w:t>
      </w:r>
    </w:p>
    <w:p w14:paraId="2906438B"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 xml:space="preserve">    id,</w:t>
      </w:r>
    </w:p>
    <w:p w14:paraId="705A0050"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 xml:space="preserve">    ### Vector giving paper identifiers.</w:t>
      </w:r>
    </w:p>
    <w:p w14:paraId="47CAEE94"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 xml:space="preserve">    alpha = .05</w:t>
      </w:r>
    </w:p>
    <w:p w14:paraId="4F2F84CC"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 xml:space="preserve">    ### Indicate what alpha level is being maintained for the study results, which serves as a cut-off for selecting the non-significant p-values.</w:t>
      </w:r>
    </w:p>
    <w:p w14:paraId="6D066890"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 xml:space="preserve">    ){</w:t>
      </w:r>
    </w:p>
    <w:p w14:paraId="29E65014"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t>Res &lt;- NULL</w:t>
      </w:r>
    </w:p>
    <w:p w14:paraId="039ADB2C"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t>for(i in 1:length(unique(id)))</w:t>
      </w:r>
    </w:p>
    <w:p w14:paraId="66D6DA88"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t>{</w:t>
      </w:r>
    </w:p>
    <w:p w14:paraId="5B8A9269"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t>selP &lt;- x[id==unique(id)[i]]</w:t>
      </w:r>
    </w:p>
    <w:p w14:paraId="6E1F9B69"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t>nSigP &lt;- (na.omit(selP[selP&gt;alpha])-alpha)/(1-alpha)</w:t>
      </w:r>
    </w:p>
    <w:p w14:paraId="4D9A001B"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t>SigP &lt;- na.omit(selP[selP&lt;=alpha])</w:t>
      </w:r>
    </w:p>
    <w:p w14:paraId="2802FA7B"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t>if(!length(nSigP)==0){</w:t>
      </w:r>
    </w:p>
    <w:p w14:paraId="154FFF07"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t># Compute the Fisher test statistic</w:t>
      </w:r>
    </w:p>
    <w:p w14:paraId="38F767D1"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t>FMeth &lt;- -2*sum(log(nSigP))</w:t>
      </w:r>
    </w:p>
    <w:p w14:paraId="06568037"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t># Compute p-values analytically</w:t>
      </w:r>
    </w:p>
    <w:p w14:paraId="3F8175CD"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t>pFMeth &lt;- pchisq(q=FMeth, df=2*length(nSigP), lower.tail=F)</w:t>
      </w:r>
    </w:p>
    <w:p w14:paraId="64911FAC" w14:textId="77777777" w:rsidR="00834AC0" w:rsidRPr="00834AC0" w:rsidRDefault="00834AC0" w:rsidP="00834AC0">
      <w:pPr>
        <w:spacing w:after="0" w:line="240" w:lineRule="auto"/>
        <w:rPr>
          <w:rFonts w:ascii="Times New Roman" w:hAnsi="Times New Roman" w:cs="Times New Roman"/>
          <w:sz w:val="24"/>
          <w:szCs w:val="24"/>
          <w:highlight w:val="yellow"/>
          <w:lang w:val="nl-NL"/>
        </w:rPr>
      </w:pP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lang w:val="nl-NL"/>
        </w:rPr>
        <w:t>} else {</w:t>
      </w:r>
    </w:p>
    <w:p w14:paraId="2E790066" w14:textId="77777777" w:rsidR="00834AC0" w:rsidRPr="00834AC0" w:rsidRDefault="00834AC0" w:rsidP="00834AC0">
      <w:pPr>
        <w:spacing w:after="0" w:line="240" w:lineRule="auto"/>
        <w:rPr>
          <w:rFonts w:ascii="Times New Roman" w:hAnsi="Times New Roman" w:cs="Times New Roman"/>
          <w:sz w:val="24"/>
          <w:szCs w:val="24"/>
          <w:highlight w:val="yellow"/>
          <w:lang w:val="nl-NL"/>
        </w:rPr>
      </w:pPr>
      <w:r w:rsidRPr="00834AC0">
        <w:rPr>
          <w:rFonts w:ascii="Times New Roman" w:hAnsi="Times New Roman" w:cs="Times New Roman"/>
          <w:sz w:val="24"/>
          <w:szCs w:val="24"/>
          <w:highlight w:val="yellow"/>
          <w:lang w:val="nl-NL"/>
        </w:rPr>
        <w:lastRenderedPageBreak/>
        <w:tab/>
      </w:r>
      <w:r w:rsidRPr="00834AC0">
        <w:rPr>
          <w:rFonts w:ascii="Times New Roman" w:hAnsi="Times New Roman" w:cs="Times New Roman"/>
          <w:sz w:val="24"/>
          <w:szCs w:val="24"/>
          <w:highlight w:val="yellow"/>
          <w:lang w:val="nl-NL"/>
        </w:rPr>
        <w:tab/>
      </w:r>
      <w:r w:rsidRPr="00834AC0">
        <w:rPr>
          <w:rFonts w:ascii="Times New Roman" w:hAnsi="Times New Roman" w:cs="Times New Roman"/>
          <w:sz w:val="24"/>
          <w:szCs w:val="24"/>
          <w:highlight w:val="yellow"/>
          <w:lang w:val="nl-NL"/>
        </w:rPr>
        <w:tab/>
      </w:r>
      <w:r w:rsidRPr="00834AC0">
        <w:rPr>
          <w:rFonts w:ascii="Times New Roman" w:hAnsi="Times New Roman" w:cs="Times New Roman"/>
          <w:sz w:val="24"/>
          <w:szCs w:val="24"/>
          <w:highlight w:val="yellow"/>
          <w:lang w:val="nl-NL"/>
        </w:rPr>
        <w:tab/>
      </w:r>
      <w:r w:rsidRPr="00834AC0">
        <w:rPr>
          <w:rFonts w:ascii="Times New Roman" w:hAnsi="Times New Roman" w:cs="Times New Roman"/>
          <w:sz w:val="24"/>
          <w:szCs w:val="24"/>
          <w:highlight w:val="yellow"/>
          <w:lang w:val="nl-NL"/>
        </w:rPr>
        <w:tab/>
        <w:t>FMeth &lt;- NA</w:t>
      </w:r>
    </w:p>
    <w:p w14:paraId="731106A5" w14:textId="77777777" w:rsidR="00834AC0" w:rsidRPr="00834AC0" w:rsidRDefault="00834AC0" w:rsidP="00834AC0">
      <w:pPr>
        <w:spacing w:after="0" w:line="240" w:lineRule="auto"/>
        <w:rPr>
          <w:rFonts w:ascii="Times New Roman" w:hAnsi="Times New Roman" w:cs="Times New Roman"/>
          <w:sz w:val="24"/>
          <w:szCs w:val="24"/>
          <w:highlight w:val="yellow"/>
          <w:lang w:val="nl-NL"/>
        </w:rPr>
      </w:pPr>
      <w:r w:rsidRPr="00834AC0">
        <w:rPr>
          <w:rFonts w:ascii="Times New Roman" w:hAnsi="Times New Roman" w:cs="Times New Roman"/>
          <w:sz w:val="24"/>
          <w:szCs w:val="24"/>
          <w:highlight w:val="yellow"/>
          <w:lang w:val="nl-NL"/>
        </w:rPr>
        <w:tab/>
      </w:r>
      <w:r w:rsidRPr="00834AC0">
        <w:rPr>
          <w:rFonts w:ascii="Times New Roman" w:hAnsi="Times New Roman" w:cs="Times New Roman"/>
          <w:sz w:val="24"/>
          <w:szCs w:val="24"/>
          <w:highlight w:val="yellow"/>
          <w:lang w:val="nl-NL"/>
        </w:rPr>
        <w:tab/>
      </w:r>
      <w:r w:rsidRPr="00834AC0">
        <w:rPr>
          <w:rFonts w:ascii="Times New Roman" w:hAnsi="Times New Roman" w:cs="Times New Roman"/>
          <w:sz w:val="24"/>
          <w:szCs w:val="24"/>
          <w:highlight w:val="yellow"/>
          <w:lang w:val="nl-NL"/>
        </w:rPr>
        <w:tab/>
      </w:r>
      <w:r w:rsidRPr="00834AC0">
        <w:rPr>
          <w:rFonts w:ascii="Times New Roman" w:hAnsi="Times New Roman" w:cs="Times New Roman"/>
          <w:sz w:val="24"/>
          <w:szCs w:val="24"/>
          <w:highlight w:val="yellow"/>
          <w:lang w:val="nl-NL"/>
        </w:rPr>
        <w:tab/>
      </w:r>
      <w:r w:rsidRPr="00834AC0">
        <w:rPr>
          <w:rFonts w:ascii="Times New Roman" w:hAnsi="Times New Roman" w:cs="Times New Roman"/>
          <w:sz w:val="24"/>
          <w:szCs w:val="24"/>
          <w:highlight w:val="yellow"/>
          <w:lang w:val="nl-NL"/>
        </w:rPr>
        <w:tab/>
        <w:t>pFMeth &lt;- NA</w:t>
      </w:r>
    </w:p>
    <w:p w14:paraId="6F38CD9E" w14:textId="77777777" w:rsidR="00834AC0" w:rsidRPr="00834AC0" w:rsidRDefault="00834AC0" w:rsidP="00834AC0">
      <w:pPr>
        <w:spacing w:after="0" w:line="240" w:lineRule="auto"/>
        <w:rPr>
          <w:rFonts w:ascii="Times New Roman" w:hAnsi="Times New Roman" w:cs="Times New Roman"/>
          <w:sz w:val="24"/>
          <w:szCs w:val="24"/>
          <w:highlight w:val="yellow"/>
          <w:lang w:val="nl-NL"/>
        </w:rPr>
      </w:pPr>
      <w:r w:rsidRPr="00834AC0">
        <w:rPr>
          <w:rFonts w:ascii="Times New Roman" w:hAnsi="Times New Roman" w:cs="Times New Roman"/>
          <w:sz w:val="24"/>
          <w:szCs w:val="24"/>
          <w:highlight w:val="yellow"/>
          <w:lang w:val="nl-NL"/>
        </w:rPr>
        <w:tab/>
      </w:r>
      <w:r w:rsidRPr="00834AC0">
        <w:rPr>
          <w:rFonts w:ascii="Times New Roman" w:hAnsi="Times New Roman" w:cs="Times New Roman"/>
          <w:sz w:val="24"/>
          <w:szCs w:val="24"/>
          <w:highlight w:val="yellow"/>
          <w:lang w:val="nl-NL"/>
        </w:rPr>
        <w:tab/>
      </w:r>
      <w:r w:rsidRPr="00834AC0">
        <w:rPr>
          <w:rFonts w:ascii="Times New Roman" w:hAnsi="Times New Roman" w:cs="Times New Roman"/>
          <w:sz w:val="24"/>
          <w:szCs w:val="24"/>
          <w:highlight w:val="yellow"/>
          <w:lang w:val="nl-NL"/>
        </w:rPr>
        <w:tab/>
      </w:r>
      <w:r w:rsidRPr="00834AC0">
        <w:rPr>
          <w:rFonts w:ascii="Times New Roman" w:hAnsi="Times New Roman" w:cs="Times New Roman"/>
          <w:sz w:val="24"/>
          <w:szCs w:val="24"/>
          <w:highlight w:val="yellow"/>
          <w:lang w:val="nl-NL"/>
        </w:rPr>
        <w:tab/>
        <w:t>}</w:t>
      </w:r>
    </w:p>
    <w:p w14:paraId="713512F8"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lang w:val="nl-NL"/>
        </w:rPr>
        <w:tab/>
      </w:r>
      <w:r w:rsidRPr="00834AC0">
        <w:rPr>
          <w:rFonts w:ascii="Times New Roman" w:hAnsi="Times New Roman" w:cs="Times New Roman"/>
          <w:sz w:val="24"/>
          <w:szCs w:val="24"/>
          <w:highlight w:val="yellow"/>
          <w:lang w:val="nl-NL"/>
        </w:rPr>
        <w:tab/>
      </w:r>
      <w:r w:rsidRPr="00834AC0">
        <w:rPr>
          <w:rFonts w:ascii="Times New Roman" w:hAnsi="Times New Roman" w:cs="Times New Roman"/>
          <w:sz w:val="24"/>
          <w:szCs w:val="24"/>
          <w:highlight w:val="yellow"/>
          <w:lang w:val="nl-NL"/>
        </w:rPr>
        <w:tab/>
      </w:r>
      <w:r w:rsidRPr="00834AC0">
        <w:rPr>
          <w:rFonts w:ascii="Times New Roman" w:hAnsi="Times New Roman" w:cs="Times New Roman"/>
          <w:sz w:val="24"/>
          <w:szCs w:val="24"/>
          <w:highlight w:val="yellow"/>
        </w:rPr>
        <w:t>Res &lt;- rbind(Res, data.frame(</w:t>
      </w:r>
    </w:p>
    <w:p w14:paraId="1C259594"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t>Fish = FMeth,</w:t>
      </w:r>
    </w:p>
    <w:p w14:paraId="68E80E61"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t>PFish = pFMeth,</w:t>
      </w:r>
    </w:p>
    <w:p w14:paraId="297C813F"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t>CountNSig = length(nSigP),</w:t>
      </w:r>
    </w:p>
    <w:p w14:paraId="287717D8"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t>CountSig = length(SigP),</w:t>
      </w:r>
    </w:p>
    <w:p w14:paraId="7BDA77A8"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r>
      <w:r w:rsidRPr="00834AC0">
        <w:rPr>
          <w:rFonts w:ascii="Times New Roman" w:hAnsi="Times New Roman" w:cs="Times New Roman"/>
          <w:sz w:val="24"/>
          <w:szCs w:val="24"/>
          <w:highlight w:val="yellow"/>
        </w:rPr>
        <w:tab/>
        <w:t>PercentNonSig = length(nSigP)/length(selP)))</w:t>
      </w:r>
    </w:p>
    <w:p w14:paraId="072D5F19"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t>}</w:t>
      </w:r>
    </w:p>
    <w:p w14:paraId="72A5E752" w14:textId="77777777" w:rsidR="00834AC0" w:rsidRPr="00834AC0" w:rsidRDefault="00834AC0" w:rsidP="00834AC0">
      <w:pPr>
        <w:spacing w:after="0" w:line="240" w:lineRule="auto"/>
        <w:rPr>
          <w:rFonts w:ascii="Times New Roman" w:hAnsi="Times New Roman" w:cs="Times New Roman"/>
          <w:sz w:val="24"/>
          <w:szCs w:val="24"/>
          <w:highlight w:val="yellow"/>
        </w:rPr>
      </w:pPr>
      <w:r w:rsidRPr="00834AC0">
        <w:rPr>
          <w:rFonts w:ascii="Times New Roman" w:hAnsi="Times New Roman" w:cs="Times New Roman"/>
          <w:sz w:val="24"/>
          <w:szCs w:val="24"/>
          <w:highlight w:val="yellow"/>
        </w:rPr>
        <w:tab/>
        <w:t>return(Res)</w:t>
      </w:r>
    </w:p>
    <w:p w14:paraId="04FCCC07" w14:textId="61A81931" w:rsidR="00834AC0" w:rsidRDefault="00834AC0" w:rsidP="00834AC0">
      <w:pPr>
        <w:spacing w:after="0" w:line="240" w:lineRule="auto"/>
        <w:rPr>
          <w:rFonts w:ascii="Times New Roman" w:hAnsi="Times New Roman" w:cs="Times New Roman"/>
          <w:sz w:val="24"/>
          <w:szCs w:val="24"/>
        </w:rPr>
      </w:pPr>
      <w:r w:rsidRPr="00834AC0">
        <w:rPr>
          <w:rFonts w:ascii="Times New Roman" w:hAnsi="Times New Roman" w:cs="Times New Roman"/>
          <w:sz w:val="24"/>
          <w:szCs w:val="24"/>
          <w:highlight w:val="yellow"/>
        </w:rPr>
        <w:t>}</w:t>
      </w:r>
    </w:p>
    <w:p w14:paraId="78C6805D" w14:textId="556155C2" w:rsidR="00EB502F" w:rsidRDefault="00FA04AB" w:rsidP="001E1EE0">
      <w:pPr>
        <w:spacing w:before="120" w:after="0"/>
        <w:rPr>
          <w:rFonts w:ascii="Times New Roman" w:hAnsi="Times New Roman" w:cs="Times New Roman"/>
          <w:sz w:val="24"/>
          <w:szCs w:val="24"/>
        </w:rPr>
      </w:pPr>
      <w:r>
        <w:rPr>
          <w:rFonts w:ascii="Times New Roman" w:hAnsi="Times New Roman" w:cs="Times New Roman"/>
          <w:sz w:val="24"/>
          <w:szCs w:val="24"/>
        </w:rPr>
        <w:t>The code for the test comparing the means of the two dependent samples:</w:t>
      </w:r>
    </w:p>
    <w:p w14:paraId="70DEFBBE" w14:textId="77777777" w:rsidR="00FA04AB" w:rsidRDefault="00FA04AB" w:rsidP="00FA04AB">
      <w:pPr>
        <w:spacing w:after="0" w:line="240" w:lineRule="auto"/>
        <w:rPr>
          <w:rFonts w:ascii="Times New Roman" w:hAnsi="Times New Roman" w:cs="Times New Roman"/>
          <w:sz w:val="24"/>
          <w:szCs w:val="24"/>
          <w:highlight w:val="yellow"/>
        </w:rPr>
      </w:pPr>
    </w:p>
    <w:p w14:paraId="3664644F" w14:textId="77777777" w:rsidR="00FA04AB" w:rsidRPr="00FA04AB" w:rsidRDefault="00FA04AB" w:rsidP="00FA04AB">
      <w:pPr>
        <w:spacing w:after="0" w:line="240" w:lineRule="auto"/>
        <w:rPr>
          <w:rFonts w:ascii="Times New Roman" w:hAnsi="Times New Roman" w:cs="Times New Roman"/>
          <w:sz w:val="24"/>
          <w:szCs w:val="24"/>
          <w:highlight w:val="yellow"/>
        </w:rPr>
      </w:pPr>
      <w:r w:rsidRPr="00FA04AB">
        <w:rPr>
          <w:rFonts w:ascii="Times New Roman" w:hAnsi="Times New Roman" w:cs="Times New Roman"/>
          <w:sz w:val="24"/>
          <w:szCs w:val="24"/>
          <w:highlight w:val="yellow"/>
        </w:rPr>
        <w:t># Dependent t-test p-values</w:t>
      </w:r>
    </w:p>
    <w:p w14:paraId="4468F062" w14:textId="77777777" w:rsidR="00FA04AB" w:rsidRPr="008F0D93" w:rsidRDefault="00FA04AB" w:rsidP="00FA04AB">
      <w:pPr>
        <w:spacing w:after="0" w:line="240" w:lineRule="auto"/>
        <w:rPr>
          <w:rFonts w:ascii="Times New Roman" w:hAnsi="Times New Roman" w:cs="Times New Roman"/>
          <w:sz w:val="24"/>
          <w:szCs w:val="24"/>
          <w:highlight w:val="yellow"/>
        </w:rPr>
      </w:pPr>
      <w:r w:rsidRPr="008F0D93">
        <w:rPr>
          <w:rFonts w:ascii="Times New Roman" w:hAnsi="Times New Roman" w:cs="Times New Roman"/>
          <w:sz w:val="24"/>
          <w:szCs w:val="24"/>
          <w:highlight w:val="yellow"/>
        </w:rPr>
        <w:t>t.test(x = dat$pval_USE..O.[!is.na(dat$pval_USE..O.) &amp; !is.na(dat$pval_USE..R.)],</w:t>
      </w:r>
    </w:p>
    <w:p w14:paraId="08DAB699" w14:textId="77777777" w:rsidR="00FA04AB" w:rsidRPr="00FA04AB" w:rsidRDefault="00FA04AB" w:rsidP="00FA04AB">
      <w:pPr>
        <w:spacing w:after="0" w:line="240" w:lineRule="auto"/>
        <w:rPr>
          <w:rFonts w:ascii="Times New Roman" w:hAnsi="Times New Roman" w:cs="Times New Roman"/>
          <w:sz w:val="24"/>
          <w:szCs w:val="24"/>
          <w:highlight w:val="yellow"/>
          <w:lang w:val="nl-NL"/>
        </w:rPr>
      </w:pPr>
      <w:r w:rsidRPr="008F0D93">
        <w:rPr>
          <w:rFonts w:ascii="Times New Roman" w:hAnsi="Times New Roman" w:cs="Times New Roman"/>
          <w:sz w:val="24"/>
          <w:szCs w:val="24"/>
          <w:highlight w:val="yellow"/>
        </w:rPr>
        <w:t xml:space="preserve">       </w:t>
      </w:r>
      <w:r w:rsidRPr="00FA04AB">
        <w:rPr>
          <w:rFonts w:ascii="Times New Roman" w:hAnsi="Times New Roman" w:cs="Times New Roman"/>
          <w:sz w:val="24"/>
          <w:szCs w:val="24"/>
          <w:highlight w:val="yellow"/>
          <w:lang w:val="nl-NL"/>
        </w:rPr>
        <w:t>y = dat$pval_USE..R.[!is.na(dat$pval_USE..O.) &amp; !is.na(dat$pval_USE..R.)],</w:t>
      </w:r>
    </w:p>
    <w:p w14:paraId="499BBAA3" w14:textId="77777777" w:rsidR="00FA04AB" w:rsidRPr="00FA04AB" w:rsidRDefault="00FA04AB" w:rsidP="00FA04AB">
      <w:pPr>
        <w:spacing w:after="0" w:line="240" w:lineRule="auto"/>
        <w:rPr>
          <w:rFonts w:ascii="Times New Roman" w:hAnsi="Times New Roman" w:cs="Times New Roman"/>
          <w:sz w:val="24"/>
          <w:szCs w:val="24"/>
          <w:highlight w:val="yellow"/>
        </w:rPr>
      </w:pPr>
      <w:r w:rsidRPr="00FA04AB">
        <w:rPr>
          <w:rFonts w:ascii="Times New Roman" w:hAnsi="Times New Roman" w:cs="Times New Roman"/>
          <w:sz w:val="24"/>
          <w:szCs w:val="24"/>
          <w:highlight w:val="yellow"/>
          <w:lang w:val="nl-NL"/>
        </w:rPr>
        <w:t xml:space="preserve">       </w:t>
      </w:r>
      <w:r w:rsidRPr="00FA04AB">
        <w:rPr>
          <w:rFonts w:ascii="Times New Roman" w:hAnsi="Times New Roman" w:cs="Times New Roman"/>
          <w:sz w:val="24"/>
          <w:szCs w:val="24"/>
          <w:highlight w:val="yellow"/>
        </w:rPr>
        <w:t>paired = TRUE)</w:t>
      </w:r>
    </w:p>
    <w:p w14:paraId="7653DBC0" w14:textId="77777777" w:rsidR="00FA04AB" w:rsidRPr="00FA04AB" w:rsidRDefault="00FA04AB" w:rsidP="00FA04AB">
      <w:pPr>
        <w:spacing w:after="0" w:line="240" w:lineRule="auto"/>
        <w:rPr>
          <w:rFonts w:ascii="Times New Roman" w:hAnsi="Times New Roman" w:cs="Times New Roman"/>
          <w:sz w:val="24"/>
          <w:szCs w:val="24"/>
          <w:highlight w:val="yellow"/>
        </w:rPr>
      </w:pPr>
    </w:p>
    <w:p w14:paraId="0A223B1B" w14:textId="77777777" w:rsidR="00FA04AB" w:rsidRPr="00FA04AB" w:rsidRDefault="00FA04AB" w:rsidP="00FA04AB">
      <w:pPr>
        <w:spacing w:after="0" w:line="240" w:lineRule="auto"/>
        <w:rPr>
          <w:rFonts w:ascii="Times New Roman" w:hAnsi="Times New Roman" w:cs="Times New Roman"/>
          <w:sz w:val="24"/>
          <w:szCs w:val="24"/>
          <w:highlight w:val="yellow"/>
        </w:rPr>
      </w:pPr>
      <w:r w:rsidRPr="00FA04AB">
        <w:rPr>
          <w:rFonts w:ascii="Times New Roman" w:hAnsi="Times New Roman" w:cs="Times New Roman"/>
          <w:sz w:val="24"/>
          <w:szCs w:val="24"/>
          <w:highlight w:val="yellow"/>
        </w:rPr>
        <w:t># Wilcoxon signed-rank test p-values</w:t>
      </w:r>
    </w:p>
    <w:p w14:paraId="5E423314" w14:textId="77777777" w:rsidR="00FA04AB" w:rsidRPr="00FA04AB" w:rsidRDefault="00FA04AB" w:rsidP="00FA04AB">
      <w:pPr>
        <w:spacing w:after="0" w:line="240" w:lineRule="auto"/>
        <w:rPr>
          <w:rFonts w:ascii="Times New Roman" w:hAnsi="Times New Roman" w:cs="Times New Roman"/>
          <w:sz w:val="24"/>
          <w:szCs w:val="24"/>
          <w:highlight w:val="yellow"/>
          <w:lang w:val="nl-NL"/>
        </w:rPr>
      </w:pPr>
      <w:r w:rsidRPr="00FA04AB">
        <w:rPr>
          <w:rFonts w:ascii="Times New Roman" w:hAnsi="Times New Roman" w:cs="Times New Roman"/>
          <w:sz w:val="24"/>
          <w:szCs w:val="24"/>
          <w:highlight w:val="yellow"/>
          <w:lang w:val="nl-NL"/>
        </w:rPr>
        <w:t>wilcox.test(dat$pval_USE..O.[!is.na(dat$pval_USE..O.) &amp; !is.na(dat$pval_USE..R.)],</w:t>
      </w:r>
    </w:p>
    <w:p w14:paraId="2CAE6FEB" w14:textId="77777777" w:rsidR="00FA04AB" w:rsidRPr="00FA04AB" w:rsidRDefault="00FA04AB" w:rsidP="00FA04AB">
      <w:pPr>
        <w:spacing w:after="0" w:line="240" w:lineRule="auto"/>
        <w:rPr>
          <w:rFonts w:ascii="Times New Roman" w:hAnsi="Times New Roman" w:cs="Times New Roman"/>
          <w:sz w:val="24"/>
          <w:szCs w:val="24"/>
          <w:highlight w:val="yellow"/>
          <w:lang w:val="nl-NL"/>
        </w:rPr>
      </w:pPr>
      <w:r w:rsidRPr="00FA04AB">
        <w:rPr>
          <w:rFonts w:ascii="Times New Roman" w:hAnsi="Times New Roman" w:cs="Times New Roman"/>
          <w:sz w:val="24"/>
          <w:szCs w:val="24"/>
          <w:highlight w:val="yellow"/>
          <w:lang w:val="nl-NL"/>
        </w:rPr>
        <w:t xml:space="preserve">            dat$pval_USE..R.[!is.na(dat$pval_USE..O.) &amp; !is.na(dat$pval_USE..R.)],</w:t>
      </w:r>
    </w:p>
    <w:p w14:paraId="3B084231" w14:textId="77777777" w:rsidR="00FA04AB" w:rsidRPr="00FA04AB" w:rsidRDefault="00FA04AB" w:rsidP="00FA04AB">
      <w:pPr>
        <w:spacing w:after="0" w:line="240" w:lineRule="auto"/>
        <w:rPr>
          <w:rFonts w:ascii="Times New Roman" w:hAnsi="Times New Roman" w:cs="Times New Roman"/>
          <w:sz w:val="24"/>
          <w:szCs w:val="24"/>
          <w:highlight w:val="yellow"/>
          <w:lang w:val="nl-NL"/>
        </w:rPr>
      </w:pPr>
      <w:r w:rsidRPr="00FA04AB">
        <w:rPr>
          <w:rFonts w:ascii="Times New Roman" w:hAnsi="Times New Roman" w:cs="Times New Roman"/>
          <w:sz w:val="24"/>
          <w:szCs w:val="24"/>
          <w:highlight w:val="yellow"/>
          <w:lang w:val="nl-NL"/>
        </w:rPr>
        <w:t xml:space="preserve">            alternative="two.sided")</w:t>
      </w:r>
    </w:p>
    <w:p w14:paraId="356CA77A" w14:textId="77777777" w:rsidR="00FA04AB" w:rsidRDefault="00FA04AB" w:rsidP="00FA04AB">
      <w:pPr>
        <w:spacing w:after="0" w:line="240" w:lineRule="auto"/>
        <w:rPr>
          <w:rFonts w:ascii="Times New Roman" w:hAnsi="Times New Roman" w:cs="Times New Roman"/>
          <w:sz w:val="24"/>
          <w:szCs w:val="24"/>
          <w:highlight w:val="yellow"/>
          <w:lang w:val="nl-NL"/>
        </w:rPr>
      </w:pPr>
    </w:p>
    <w:p w14:paraId="22D14EEA" w14:textId="77777777" w:rsidR="00FA04AB" w:rsidRPr="00FA04AB" w:rsidRDefault="00FA04AB" w:rsidP="00FA04AB">
      <w:pPr>
        <w:spacing w:after="0" w:line="240" w:lineRule="auto"/>
        <w:rPr>
          <w:rFonts w:ascii="Times New Roman" w:hAnsi="Times New Roman" w:cs="Times New Roman"/>
          <w:sz w:val="24"/>
          <w:szCs w:val="24"/>
          <w:highlight w:val="yellow"/>
          <w:lang w:val="nl-NL"/>
        </w:rPr>
      </w:pPr>
      <w:r w:rsidRPr="00FA04AB">
        <w:rPr>
          <w:rFonts w:ascii="Times New Roman" w:hAnsi="Times New Roman" w:cs="Times New Roman"/>
          <w:sz w:val="24"/>
          <w:szCs w:val="24"/>
          <w:highlight w:val="yellow"/>
          <w:lang w:val="nl-NL"/>
        </w:rPr>
        <w:t>sd(dat$pval_USE..O.[!is.na(dat$pval_USE..O.) &amp; !is.na(dat$pval_USE..R.)])</w:t>
      </w:r>
    </w:p>
    <w:p w14:paraId="52CD2499" w14:textId="77777777" w:rsidR="00FA04AB" w:rsidRPr="00FA04AB" w:rsidRDefault="00FA04AB" w:rsidP="00FA04AB">
      <w:pPr>
        <w:spacing w:after="0" w:line="240" w:lineRule="auto"/>
        <w:rPr>
          <w:rFonts w:ascii="Times New Roman" w:hAnsi="Times New Roman" w:cs="Times New Roman"/>
          <w:sz w:val="24"/>
          <w:szCs w:val="24"/>
          <w:highlight w:val="yellow"/>
          <w:lang w:val="nl-NL"/>
        </w:rPr>
      </w:pPr>
      <w:r w:rsidRPr="00FA04AB">
        <w:rPr>
          <w:rFonts w:ascii="Times New Roman" w:hAnsi="Times New Roman" w:cs="Times New Roman"/>
          <w:sz w:val="24"/>
          <w:szCs w:val="24"/>
          <w:highlight w:val="yellow"/>
          <w:lang w:val="nl-NL"/>
        </w:rPr>
        <w:t>summary(dat$pval_USE..O.[!is.na(dat$pval_USE..O.) &amp; !is.na(dat$pval_USE..R.)])</w:t>
      </w:r>
    </w:p>
    <w:p w14:paraId="2301E743" w14:textId="77777777" w:rsidR="00FA04AB" w:rsidRPr="00FA04AB" w:rsidRDefault="00FA04AB" w:rsidP="00FA04AB">
      <w:pPr>
        <w:spacing w:after="0" w:line="240" w:lineRule="auto"/>
        <w:rPr>
          <w:rFonts w:ascii="Times New Roman" w:hAnsi="Times New Roman" w:cs="Times New Roman"/>
          <w:sz w:val="24"/>
          <w:szCs w:val="24"/>
          <w:highlight w:val="yellow"/>
          <w:lang w:val="nl-NL"/>
        </w:rPr>
      </w:pPr>
      <w:r w:rsidRPr="00FA04AB">
        <w:rPr>
          <w:rFonts w:ascii="Times New Roman" w:hAnsi="Times New Roman" w:cs="Times New Roman"/>
          <w:sz w:val="24"/>
          <w:szCs w:val="24"/>
          <w:highlight w:val="yellow"/>
          <w:lang w:val="nl-NL"/>
        </w:rPr>
        <w:t>sd(dat$pval_USE..R.[!is.na(dat$pval_USE..O.) &amp; !is.na(dat$pval_USE..R.)])</w:t>
      </w:r>
    </w:p>
    <w:p w14:paraId="6E5BDE05" w14:textId="1B11BB7A" w:rsidR="00FA04AB" w:rsidRPr="002706F2" w:rsidRDefault="00FA04AB" w:rsidP="00FA04AB">
      <w:pPr>
        <w:spacing w:after="0" w:line="240" w:lineRule="auto"/>
        <w:rPr>
          <w:rFonts w:ascii="Times New Roman" w:hAnsi="Times New Roman" w:cs="Times New Roman"/>
          <w:sz w:val="24"/>
          <w:szCs w:val="24"/>
          <w:lang w:val="nl-NL"/>
        </w:rPr>
      </w:pPr>
      <w:r w:rsidRPr="002706F2">
        <w:rPr>
          <w:rFonts w:ascii="Times New Roman" w:hAnsi="Times New Roman" w:cs="Times New Roman"/>
          <w:sz w:val="24"/>
          <w:szCs w:val="24"/>
          <w:highlight w:val="yellow"/>
          <w:lang w:val="nl-NL"/>
        </w:rPr>
        <w:t>summary(dat$pval_USE..R.[!is.na(dat$pval_USE..O.) &amp; !is.na(dat$pval_USE..R.)])</w:t>
      </w:r>
    </w:p>
    <w:p w14:paraId="72376858" w14:textId="77777777" w:rsidR="00EB502F" w:rsidRPr="002706F2" w:rsidRDefault="00EB502F" w:rsidP="00FA04AB">
      <w:pPr>
        <w:spacing w:after="0" w:line="240" w:lineRule="auto"/>
        <w:rPr>
          <w:rFonts w:ascii="Times New Roman" w:hAnsi="Times New Roman" w:cs="Times New Roman"/>
          <w:sz w:val="24"/>
          <w:szCs w:val="24"/>
          <w:lang w:val="nl-NL"/>
        </w:rPr>
      </w:pPr>
    </w:p>
    <w:p w14:paraId="2845C7CB" w14:textId="180E838D" w:rsidR="00873B5A" w:rsidRPr="00873B5A" w:rsidRDefault="00873B5A" w:rsidP="00873B5A">
      <w:pPr>
        <w:spacing w:before="120" w:after="0"/>
        <w:jc w:val="center"/>
        <w:rPr>
          <w:rFonts w:ascii="Times New Roman" w:hAnsi="Times New Roman" w:cs="Times New Roman"/>
          <w:b/>
          <w:sz w:val="24"/>
          <w:szCs w:val="24"/>
        </w:rPr>
      </w:pPr>
      <w:r w:rsidRPr="00873B5A">
        <w:rPr>
          <w:rFonts w:ascii="Times New Roman" w:hAnsi="Times New Roman" w:cs="Times New Roman"/>
          <w:b/>
          <w:sz w:val="24"/>
          <w:szCs w:val="24"/>
        </w:rPr>
        <w:t>[A3] Calculation of effect sizes</w:t>
      </w:r>
    </w:p>
    <w:p w14:paraId="129668EC" w14:textId="7894CD24" w:rsidR="00A53F60" w:rsidRDefault="0015077D" w:rsidP="00C8233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Whenever</w:t>
      </w:r>
      <w:r w:rsidR="00C82337">
        <w:rPr>
          <w:rFonts w:ascii="Times New Roman" w:hAnsi="Times New Roman" w:cs="Times New Roman"/>
          <w:color w:val="000000" w:themeColor="text1"/>
          <w:sz w:val="24"/>
          <w:szCs w:val="24"/>
        </w:rPr>
        <w:t xml:space="preserve"> possible, we calculated the </w:t>
      </w:r>
      <w:r w:rsidR="003434F2">
        <w:rPr>
          <w:rFonts w:ascii="Times New Roman" w:hAnsi="Times New Roman" w:cs="Times New Roman"/>
          <w:color w:val="000000" w:themeColor="text1"/>
          <w:sz w:val="24"/>
          <w:szCs w:val="24"/>
        </w:rPr>
        <w:t>“</w:t>
      </w:r>
      <w:r w:rsidR="00C82337">
        <w:rPr>
          <w:rFonts w:ascii="Times New Roman" w:hAnsi="Times New Roman" w:cs="Times New Roman"/>
          <w:color w:val="000000" w:themeColor="text1"/>
          <w:sz w:val="24"/>
          <w:szCs w:val="24"/>
        </w:rPr>
        <w:t xml:space="preserve">correlation coefficient </w:t>
      </w:r>
      <w:r w:rsidR="003434F2">
        <w:rPr>
          <w:rFonts w:ascii="Times New Roman" w:hAnsi="Times New Roman" w:cs="Times New Roman"/>
          <w:color w:val="000000" w:themeColor="text1"/>
          <w:sz w:val="24"/>
          <w:szCs w:val="24"/>
        </w:rPr>
        <w:t xml:space="preserve">per df” </w:t>
      </w:r>
      <w:r w:rsidR="00C82337">
        <w:rPr>
          <w:rFonts w:ascii="Times New Roman" w:hAnsi="Times New Roman" w:cs="Times New Roman"/>
          <w:color w:val="000000" w:themeColor="text1"/>
          <w:sz w:val="24"/>
          <w:szCs w:val="24"/>
        </w:rPr>
        <w:t xml:space="preserve">as effect size measure based on the reported test statistics. This was possible for the </w:t>
      </w:r>
      <w:r w:rsidR="003434F2">
        <w:rPr>
          <w:rFonts w:ascii="Times New Roman" w:hAnsi="Times New Roman" w:cs="Times New Roman"/>
          <w:i/>
          <w:color w:val="000000" w:themeColor="text1"/>
          <w:sz w:val="24"/>
          <w:szCs w:val="24"/>
        </w:rPr>
        <w:t>z</w:t>
      </w:r>
      <w:r w:rsidR="00C82337">
        <w:rPr>
          <w:rFonts w:ascii="Times New Roman" w:hAnsi="Times New Roman" w:cs="Times New Roman"/>
          <w:color w:val="000000" w:themeColor="text1"/>
          <w:sz w:val="24"/>
          <w:szCs w:val="24"/>
        </w:rPr>
        <w:t>, χ</w:t>
      </w:r>
      <w:r w:rsidR="00C82337">
        <w:rPr>
          <w:rFonts w:ascii="Times New Roman" w:hAnsi="Times New Roman" w:cs="Times New Roman"/>
          <w:color w:val="000000" w:themeColor="text1"/>
          <w:sz w:val="24"/>
          <w:szCs w:val="24"/>
          <w:vertAlign w:val="superscript"/>
        </w:rPr>
        <w:t>2</w:t>
      </w:r>
      <w:r w:rsidR="00C82337">
        <w:rPr>
          <w:rFonts w:ascii="Times New Roman" w:hAnsi="Times New Roman" w:cs="Times New Roman"/>
          <w:color w:val="000000" w:themeColor="text1"/>
          <w:sz w:val="24"/>
          <w:szCs w:val="24"/>
        </w:rPr>
        <w:t xml:space="preserve">, </w:t>
      </w:r>
      <w:r w:rsidR="00C82337" w:rsidRPr="00C82337">
        <w:rPr>
          <w:rFonts w:ascii="Times New Roman" w:hAnsi="Times New Roman" w:cs="Times New Roman"/>
          <w:i/>
          <w:color w:val="000000" w:themeColor="text1"/>
          <w:sz w:val="24"/>
          <w:szCs w:val="24"/>
        </w:rPr>
        <w:t>t</w:t>
      </w:r>
      <w:r w:rsidR="00C82337">
        <w:rPr>
          <w:rFonts w:ascii="Times New Roman" w:hAnsi="Times New Roman" w:cs="Times New Roman"/>
          <w:color w:val="000000" w:themeColor="text1"/>
          <w:sz w:val="24"/>
          <w:szCs w:val="24"/>
        </w:rPr>
        <w:t xml:space="preserve">, and </w:t>
      </w:r>
      <w:r w:rsidR="00C82337" w:rsidRPr="00C82337">
        <w:rPr>
          <w:rFonts w:ascii="Times New Roman" w:hAnsi="Times New Roman" w:cs="Times New Roman"/>
          <w:i/>
          <w:color w:val="000000" w:themeColor="text1"/>
          <w:sz w:val="24"/>
          <w:szCs w:val="24"/>
        </w:rPr>
        <w:t>F</w:t>
      </w:r>
      <w:r w:rsidR="00C82337">
        <w:rPr>
          <w:rFonts w:ascii="Times New Roman" w:hAnsi="Times New Roman" w:cs="Times New Roman"/>
          <w:color w:val="000000" w:themeColor="text1"/>
          <w:sz w:val="24"/>
          <w:szCs w:val="24"/>
        </w:rPr>
        <w:t xml:space="preserve"> statistic. </w:t>
      </w:r>
      <w:r w:rsidR="00A53F60">
        <w:rPr>
          <w:rFonts w:ascii="Times New Roman" w:hAnsi="Times New Roman" w:cs="Times New Roman"/>
          <w:color w:val="000000" w:themeColor="text1"/>
          <w:sz w:val="24"/>
          <w:szCs w:val="24"/>
        </w:rPr>
        <w:t xml:space="preserve">The code for the </w:t>
      </w:r>
      <w:r w:rsidR="003434F2">
        <w:rPr>
          <w:rFonts w:ascii="Times New Roman" w:hAnsi="Times New Roman" w:cs="Times New Roman"/>
          <w:color w:val="000000" w:themeColor="text1"/>
          <w:sz w:val="24"/>
          <w:szCs w:val="24"/>
        </w:rPr>
        <w:t>calculation is:</w:t>
      </w:r>
    </w:p>
    <w:p w14:paraId="4EBD1FD9" w14:textId="77777777" w:rsidR="003434F2" w:rsidRDefault="003434F2" w:rsidP="003434F2">
      <w:pPr>
        <w:spacing w:after="0" w:line="240" w:lineRule="auto"/>
        <w:rPr>
          <w:rFonts w:ascii="Times New Roman" w:hAnsi="Times New Roman" w:cs="Times New Roman"/>
          <w:color w:val="000000" w:themeColor="text1"/>
          <w:sz w:val="24"/>
          <w:szCs w:val="24"/>
          <w:highlight w:val="yellow"/>
        </w:rPr>
      </w:pPr>
    </w:p>
    <w:p w14:paraId="7F04A917"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esComp &lt;- function(</w:t>
      </w:r>
    </w:p>
    <w:p w14:paraId="70D7DCBA"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x,</w:t>
      </w:r>
    </w:p>
    <w:p w14:paraId="243BB1B3"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df1,</w:t>
      </w:r>
    </w:p>
    <w:p w14:paraId="211CE9AF"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df2,</w:t>
      </w:r>
    </w:p>
    <w:p w14:paraId="6D3DA741"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N,</w:t>
      </w:r>
    </w:p>
    <w:p w14:paraId="714649CB"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esType){</w:t>
      </w:r>
    </w:p>
    <w:p w14:paraId="3089E137"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esComp &lt;- ifelse(esType=="t",</w:t>
      </w:r>
    </w:p>
    <w:p w14:paraId="3491C72F"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sqrt((x^2*(1 / df2)) / (((x^2*1) / df2) + 1)),</w:t>
      </w:r>
    </w:p>
    <w:p w14:paraId="5793257F"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ifelse(</w:t>
      </w:r>
    </w:p>
    <w:p w14:paraId="431267A8"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esType=="F",</w:t>
      </w:r>
    </w:p>
    <w:p w14:paraId="341F6ECD"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sqrt((x*(df1 / df2)) / (((x*df1) / df2) + 1))*sqrt(1/df1),</w:t>
      </w:r>
    </w:p>
    <w:p w14:paraId="34EA6EFD"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ifelse(</w:t>
      </w:r>
    </w:p>
    <w:p w14:paraId="20B0A273"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esType=="r",</w:t>
      </w:r>
    </w:p>
    <w:p w14:paraId="3354D4A5"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x,</w:t>
      </w:r>
    </w:p>
    <w:p w14:paraId="586E80A0"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ifelse(</w:t>
      </w:r>
    </w:p>
    <w:p w14:paraId="22496D4B"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w:t>
      </w:r>
      <w:r w:rsidRPr="00D32878">
        <w:rPr>
          <w:rFonts w:ascii="Times New Roman" w:hAnsi="Times New Roman" w:cs="Times New Roman"/>
          <w:color w:val="000000" w:themeColor="text1"/>
          <w:sz w:val="24"/>
          <w:szCs w:val="24"/>
          <w:highlight w:val="yellow"/>
        </w:rPr>
        <w:tab/>
        <w:t>esType=="Chi2",</w:t>
      </w:r>
    </w:p>
    <w:p w14:paraId="75F290B0"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w:t>
      </w:r>
      <w:r w:rsidRPr="00D32878">
        <w:rPr>
          <w:rFonts w:ascii="Times New Roman" w:hAnsi="Times New Roman" w:cs="Times New Roman"/>
          <w:color w:val="000000" w:themeColor="text1"/>
          <w:sz w:val="24"/>
          <w:szCs w:val="24"/>
          <w:highlight w:val="yellow"/>
        </w:rPr>
        <w:tab/>
        <w:t>sqrt(x/N),</w:t>
      </w:r>
    </w:p>
    <w:p w14:paraId="75A5A3D9"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w:t>
      </w:r>
      <w:r w:rsidRPr="00D32878">
        <w:rPr>
          <w:rFonts w:ascii="Times New Roman" w:hAnsi="Times New Roman" w:cs="Times New Roman"/>
          <w:color w:val="000000" w:themeColor="text1"/>
          <w:sz w:val="24"/>
          <w:szCs w:val="24"/>
          <w:highlight w:val="yellow"/>
        </w:rPr>
        <w:tab/>
        <w:t>ifelse(</w:t>
      </w:r>
    </w:p>
    <w:p w14:paraId="6E8BBC08"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w:t>
      </w:r>
      <w:r w:rsidRPr="00D32878">
        <w:rPr>
          <w:rFonts w:ascii="Times New Roman" w:hAnsi="Times New Roman" w:cs="Times New Roman"/>
          <w:color w:val="000000" w:themeColor="text1"/>
          <w:sz w:val="24"/>
          <w:szCs w:val="24"/>
          <w:highlight w:val="yellow"/>
        </w:rPr>
        <w:tab/>
      </w:r>
      <w:r w:rsidRPr="00D32878">
        <w:rPr>
          <w:rFonts w:ascii="Times New Roman" w:hAnsi="Times New Roman" w:cs="Times New Roman"/>
          <w:color w:val="000000" w:themeColor="text1"/>
          <w:sz w:val="24"/>
          <w:szCs w:val="24"/>
          <w:highlight w:val="yellow"/>
        </w:rPr>
        <w:tab/>
        <w:t>esType == "z",</w:t>
      </w:r>
    </w:p>
    <w:p w14:paraId="01B97705"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w:t>
      </w:r>
      <w:r w:rsidRPr="00D32878">
        <w:rPr>
          <w:rFonts w:ascii="Times New Roman" w:hAnsi="Times New Roman" w:cs="Times New Roman"/>
          <w:color w:val="000000" w:themeColor="text1"/>
          <w:sz w:val="24"/>
          <w:szCs w:val="24"/>
          <w:highlight w:val="yellow"/>
        </w:rPr>
        <w:tab/>
      </w:r>
      <w:r w:rsidRPr="00D32878">
        <w:rPr>
          <w:rFonts w:ascii="Times New Roman" w:hAnsi="Times New Roman" w:cs="Times New Roman"/>
          <w:color w:val="000000" w:themeColor="text1"/>
          <w:sz w:val="24"/>
          <w:szCs w:val="24"/>
          <w:highlight w:val="yellow"/>
        </w:rPr>
        <w:tab/>
        <w:t xml:space="preserve">tanh(x * sqrt(1/(N-3))), </w:t>
      </w:r>
    </w:p>
    <w:p w14:paraId="4317B4E3"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w:t>
      </w:r>
      <w:r w:rsidRPr="00D32878">
        <w:rPr>
          <w:rFonts w:ascii="Times New Roman" w:hAnsi="Times New Roman" w:cs="Times New Roman"/>
          <w:color w:val="000000" w:themeColor="text1"/>
          <w:sz w:val="24"/>
          <w:szCs w:val="24"/>
          <w:highlight w:val="yellow"/>
        </w:rPr>
        <w:tab/>
      </w:r>
      <w:r w:rsidRPr="00D32878">
        <w:rPr>
          <w:rFonts w:ascii="Times New Roman" w:hAnsi="Times New Roman" w:cs="Times New Roman"/>
          <w:color w:val="000000" w:themeColor="text1"/>
          <w:sz w:val="24"/>
          <w:szCs w:val="24"/>
          <w:highlight w:val="yellow"/>
        </w:rPr>
        <w:tab/>
        <w:t>NA</w:t>
      </w:r>
    </w:p>
    <w:p w14:paraId="7F833989"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w:t>
      </w:r>
      <w:r w:rsidRPr="00D32878">
        <w:rPr>
          <w:rFonts w:ascii="Times New Roman" w:hAnsi="Times New Roman" w:cs="Times New Roman"/>
          <w:color w:val="000000" w:themeColor="text1"/>
          <w:sz w:val="24"/>
          <w:szCs w:val="24"/>
          <w:highlight w:val="yellow"/>
        </w:rPr>
        <w:tab/>
      </w:r>
      <w:r w:rsidRPr="00D32878">
        <w:rPr>
          <w:rFonts w:ascii="Times New Roman" w:hAnsi="Times New Roman" w:cs="Times New Roman"/>
          <w:color w:val="000000" w:themeColor="text1"/>
          <w:sz w:val="24"/>
          <w:szCs w:val="24"/>
          <w:highlight w:val="yellow"/>
        </w:rPr>
        <w:tab/>
        <w:t>)</w:t>
      </w:r>
    </w:p>
    <w:p w14:paraId="68434224"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w:t>
      </w:r>
      <w:r w:rsidRPr="00D32878">
        <w:rPr>
          <w:rFonts w:ascii="Times New Roman" w:hAnsi="Times New Roman" w:cs="Times New Roman"/>
          <w:color w:val="000000" w:themeColor="text1"/>
          <w:sz w:val="24"/>
          <w:szCs w:val="24"/>
          <w:highlight w:val="yellow"/>
        </w:rPr>
        <w:tab/>
        <w:t>)</w:t>
      </w:r>
    </w:p>
    <w:p w14:paraId="774D4534"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w:t>
      </w:r>
    </w:p>
    <w:p w14:paraId="6A64CBD5" w14:textId="77777777" w:rsidR="003434F2" w:rsidRPr="00D32878" w:rsidRDefault="003434F2" w:rsidP="003434F2">
      <w:pPr>
        <w:spacing w:after="0" w:line="240" w:lineRule="auto"/>
        <w:rPr>
          <w:rFonts w:ascii="Times New Roman" w:hAnsi="Times New Roman" w:cs="Times New Roman"/>
          <w:color w:val="000000" w:themeColor="text1"/>
          <w:sz w:val="24"/>
          <w:szCs w:val="24"/>
          <w:highlight w:val="yellow"/>
        </w:rPr>
      </w:pPr>
      <w:r w:rsidRPr="00D32878">
        <w:rPr>
          <w:rFonts w:ascii="Times New Roman" w:hAnsi="Times New Roman" w:cs="Times New Roman"/>
          <w:color w:val="000000" w:themeColor="text1"/>
          <w:sz w:val="24"/>
          <w:szCs w:val="24"/>
          <w:highlight w:val="yellow"/>
        </w:rPr>
        <w:t xml:space="preserve">   ))</w:t>
      </w:r>
    </w:p>
    <w:p w14:paraId="09C11130" w14:textId="372DAAE3" w:rsidR="003434F2" w:rsidRPr="001658C9" w:rsidRDefault="003434F2" w:rsidP="003434F2">
      <w:pPr>
        <w:spacing w:after="0" w:line="240" w:lineRule="auto"/>
        <w:rPr>
          <w:rFonts w:ascii="Times New Roman" w:hAnsi="Times New Roman" w:cs="Times New Roman"/>
          <w:color w:val="000000" w:themeColor="text1"/>
          <w:sz w:val="24"/>
          <w:szCs w:val="24"/>
        </w:rPr>
      </w:pPr>
      <w:r w:rsidRPr="00D32878">
        <w:rPr>
          <w:rFonts w:ascii="Times New Roman" w:hAnsi="Times New Roman" w:cs="Times New Roman"/>
          <w:color w:val="000000" w:themeColor="text1"/>
          <w:sz w:val="24"/>
          <w:szCs w:val="24"/>
          <w:highlight w:val="yellow"/>
        </w:rPr>
        <w:t xml:space="preserve"> return(esComp)</w:t>
      </w:r>
    </w:p>
    <w:p w14:paraId="575E5065" w14:textId="77777777" w:rsidR="00A53F60" w:rsidRDefault="00A53F60" w:rsidP="00C82337">
      <w:pPr>
        <w:spacing w:after="0" w:line="240" w:lineRule="auto"/>
        <w:rPr>
          <w:rFonts w:ascii="Times New Roman" w:hAnsi="Times New Roman" w:cs="Times New Roman"/>
          <w:color w:val="000000" w:themeColor="text1"/>
          <w:sz w:val="24"/>
          <w:szCs w:val="24"/>
        </w:rPr>
      </w:pPr>
    </w:p>
    <w:p w14:paraId="583F0D94" w14:textId="1975A555" w:rsidR="00A53F60" w:rsidRDefault="003434F2" w:rsidP="00C82337">
      <w:pPr>
        <w:spacing w:after="0" w:line="240" w:lineRule="auto"/>
        <w:rPr>
          <w:rFonts w:ascii="Times New Roman" w:eastAsiaTheme="minorEastAsia"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Pr>
          <w:rFonts w:ascii="Times New Roman" w:hAnsi="Times New Roman" w:cs="Times New Roman"/>
          <w:i/>
          <w:color w:val="000000" w:themeColor="text1"/>
          <w:sz w:val="24"/>
          <w:szCs w:val="24"/>
        </w:rPr>
        <w:t>z</w:t>
      </w:r>
      <w:r>
        <w:rPr>
          <w:rFonts w:ascii="Times New Roman" w:hAnsi="Times New Roman" w:cs="Times New Roman"/>
          <w:color w:val="000000" w:themeColor="text1"/>
          <w:sz w:val="24"/>
          <w:szCs w:val="24"/>
        </w:rPr>
        <w:t xml:space="preserve"> statistic is transformed into a correlation using sample size </w:t>
      </w:r>
      <w:r>
        <w:rPr>
          <w:rFonts w:ascii="Times New Roman" w:hAnsi="Times New Roman" w:cs="Times New Roman"/>
          <w:i/>
          <w:color w:val="000000" w:themeColor="text1"/>
          <w:sz w:val="24"/>
          <w:szCs w:val="24"/>
        </w:rPr>
        <w:t>N</w:t>
      </w:r>
      <w:r>
        <w:rPr>
          <w:rFonts w:ascii="Times New Roman" w:hAnsi="Times New Roman" w:cs="Times New Roman"/>
          <w:color w:val="000000" w:themeColor="text1"/>
          <w:sz w:val="24"/>
          <w:szCs w:val="24"/>
        </w:rPr>
        <w:t xml:space="preserve"> with </w:t>
      </w:r>
      <m:oMath>
        <m:r>
          <w:rPr>
            <w:rFonts w:ascii="Cambria Math" w:hAnsi="Cambria Math" w:cs="Times New Roman"/>
            <w:color w:val="000000" w:themeColor="text1"/>
            <w:sz w:val="24"/>
            <w:szCs w:val="24"/>
          </w:rPr>
          <m:t>z=</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f</m:t>
            </m:r>
          </m:sub>
        </m:sSub>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N-3</m:t>
            </m:r>
          </m:e>
        </m:rad>
      </m:oMath>
      <w:r>
        <w:rPr>
          <w:rFonts w:ascii="Times New Roman" w:eastAsiaTheme="minorEastAsia" w:hAnsi="Times New Roman" w:cs="Times New Roman"/>
          <w:color w:val="000000" w:themeColor="text1"/>
          <w:sz w:val="24"/>
          <w:szCs w:val="24"/>
        </w:rPr>
        <w:t xml:space="preserve">, with </w:t>
      </w:r>
      <w:r>
        <w:rPr>
          <w:rFonts w:ascii="Times New Roman" w:eastAsiaTheme="minorEastAsia" w:hAnsi="Times New Roman" w:cs="Times New Roman"/>
          <w:i/>
          <w:color w:val="000000" w:themeColor="text1"/>
          <w:sz w:val="24"/>
          <w:szCs w:val="24"/>
        </w:rPr>
        <w:t>r</w:t>
      </w:r>
      <w:r>
        <w:rPr>
          <w:rFonts w:ascii="Times New Roman" w:eastAsiaTheme="minorEastAsia" w:hAnsi="Times New Roman" w:cs="Times New Roman"/>
          <w:i/>
          <w:color w:val="000000" w:themeColor="text1"/>
          <w:sz w:val="24"/>
          <w:szCs w:val="24"/>
          <w:vertAlign w:val="subscript"/>
        </w:rPr>
        <w:t>f</w:t>
      </w:r>
      <w:r>
        <w:rPr>
          <w:rFonts w:ascii="Times New Roman" w:eastAsiaTheme="minorEastAsia" w:hAnsi="Times New Roman" w:cs="Times New Roman"/>
          <w:color w:val="000000" w:themeColor="text1"/>
          <w:sz w:val="24"/>
          <w:szCs w:val="24"/>
        </w:rPr>
        <w:t xml:space="preserve"> the Fisher-transformed correlation. The </w:t>
      </w:r>
      <w:r>
        <w:rPr>
          <w:rFonts w:ascii="Times New Roman" w:hAnsi="Times New Roman" w:cs="Times New Roman"/>
          <w:color w:val="000000" w:themeColor="text1"/>
          <w:sz w:val="24"/>
          <w:szCs w:val="24"/>
        </w:rPr>
        <w:t>χ</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 xml:space="preserve"> is transformed into the </w:t>
      </w:r>
      <m:oMath>
        <m:r>
          <w:rPr>
            <w:rFonts w:ascii="Cambria Math" w:hAnsi="Cambria Math" w:cs="Times New Roman"/>
            <w:color w:val="000000" w:themeColor="text1"/>
            <w:sz w:val="24"/>
            <w:szCs w:val="24"/>
          </w:rPr>
          <m:t>φ</m:t>
        </m:r>
      </m:oMath>
      <w:r>
        <w:rPr>
          <w:rFonts w:ascii="Times New Roman" w:hAnsi="Times New Roman" w:cs="Times New Roman"/>
          <w:color w:val="000000" w:themeColor="text1"/>
          <w:sz w:val="24"/>
          <w:szCs w:val="24"/>
        </w:rPr>
        <w:t xml:space="preserve"> or correlation coefficient with </w:t>
      </w:r>
      <m:oMath>
        <m:r>
          <w:rPr>
            <w:rFonts w:ascii="Cambria Math" w:hAnsi="Cambria Math" w:cs="Times New Roman"/>
            <w:color w:val="000000" w:themeColor="text1"/>
            <w:sz w:val="24"/>
            <w:szCs w:val="24"/>
          </w:rPr>
          <m:t>φ=</m:t>
        </m:r>
        <m:rad>
          <m:radPr>
            <m:degHide m:val="1"/>
            <m:ctrlPr>
              <w:rPr>
                <w:rFonts w:ascii="Cambria Math" w:hAnsi="Cambria Math" w:cs="Times New Roman"/>
                <w:i/>
                <w:color w:val="000000" w:themeColor="text1"/>
                <w:sz w:val="24"/>
                <w:szCs w:val="24"/>
              </w:rPr>
            </m:ctrlPr>
          </m:radPr>
          <m:deg/>
          <m:e>
            <m:f>
              <m:fPr>
                <m:type m:val="lin"/>
                <m:ctrlPr>
                  <w:rPr>
                    <w:rFonts w:ascii="Cambria Math" w:hAnsi="Cambria Math" w:cs="Times New Roman"/>
                    <w:i/>
                    <w:color w:val="000000" w:themeColor="text1"/>
                    <w:sz w:val="24"/>
                    <w:szCs w:val="24"/>
                  </w:rPr>
                </m:ctrlPr>
              </m:fPr>
              <m:num>
                <m:sSup>
                  <m:sSupPr>
                    <m:ctrlPr>
                      <w:rPr>
                        <w:rFonts w:ascii="Cambria Math" w:hAnsi="Cambria Math" w:cs="Times New Roman"/>
                        <w:i/>
                        <w:color w:val="000000" w:themeColor="text1"/>
                        <w:sz w:val="24"/>
                        <w:szCs w:val="24"/>
                      </w:rPr>
                    </m:ctrlPr>
                  </m:sSupPr>
                  <m:e>
                    <m:r>
                      <m:rPr>
                        <m:sty m:val="p"/>
                      </m:rPr>
                      <w:rPr>
                        <w:rFonts w:ascii="Cambria Math" w:hAnsi="Cambria Math" w:cs="Times New Roman"/>
                        <w:color w:val="000000" w:themeColor="text1"/>
                        <w:sz w:val="24"/>
                        <w:szCs w:val="24"/>
                      </w:rPr>
                      <m:t>χ</m:t>
                    </m:r>
                  </m:e>
                  <m:sup>
                    <m:r>
                      <w:rPr>
                        <w:rFonts w:ascii="Cambria Math" w:hAnsi="Cambria Math" w:cs="Times New Roman"/>
                        <w:color w:val="000000" w:themeColor="text1"/>
                        <w:sz w:val="24"/>
                        <w:szCs w:val="24"/>
                      </w:rPr>
                      <m:t>2</m:t>
                    </m:r>
                  </m:sup>
                </m:sSup>
              </m:num>
              <m:den>
                <m:r>
                  <w:rPr>
                    <w:rFonts w:ascii="Cambria Math" w:hAnsi="Cambria Math" w:cs="Times New Roman"/>
                    <w:color w:val="000000" w:themeColor="text1"/>
                    <w:sz w:val="24"/>
                    <w:szCs w:val="24"/>
                  </w:rPr>
                  <m:t>N</m:t>
                </m:r>
              </m:den>
            </m:f>
          </m:e>
        </m:rad>
      </m:oMath>
      <w:r>
        <w:rPr>
          <w:rFonts w:ascii="Times New Roman" w:eastAsiaTheme="minorEastAsia" w:hAnsi="Times New Roman" w:cs="Times New Roman"/>
          <w:color w:val="000000" w:themeColor="text1"/>
          <w:sz w:val="24"/>
          <w:szCs w:val="24"/>
        </w:rPr>
        <w:t xml:space="preserve">. The </w:t>
      </w:r>
      <w:r>
        <w:rPr>
          <w:rFonts w:ascii="Times New Roman" w:eastAsiaTheme="minorEastAsia" w:hAnsi="Times New Roman" w:cs="Times New Roman"/>
          <w:i/>
          <w:color w:val="000000" w:themeColor="text1"/>
          <w:sz w:val="24"/>
          <w:szCs w:val="24"/>
        </w:rPr>
        <w:t>t</w:t>
      </w:r>
      <w:r>
        <w:rPr>
          <w:rFonts w:ascii="Times New Roman" w:eastAsiaTheme="minorEastAsia" w:hAnsi="Times New Roman" w:cs="Times New Roman"/>
          <w:color w:val="000000" w:themeColor="text1"/>
          <w:sz w:val="24"/>
          <w:szCs w:val="24"/>
        </w:rPr>
        <w:t xml:space="preserve"> and </w:t>
      </w:r>
      <w:r>
        <w:rPr>
          <w:rFonts w:ascii="Times New Roman" w:eastAsiaTheme="minorEastAsia" w:hAnsi="Times New Roman" w:cs="Times New Roman"/>
          <w:i/>
          <w:color w:val="000000" w:themeColor="text1"/>
          <w:sz w:val="24"/>
          <w:szCs w:val="24"/>
        </w:rPr>
        <w:t>F</w:t>
      </w:r>
      <w:r>
        <w:rPr>
          <w:rFonts w:ascii="Times New Roman" w:eastAsiaTheme="minorEastAsia" w:hAnsi="Times New Roman" w:cs="Times New Roman"/>
          <w:color w:val="000000" w:themeColor="text1"/>
          <w:sz w:val="24"/>
          <w:szCs w:val="24"/>
        </w:rPr>
        <w:t xml:space="preserve"> statistic are transformed into a “correlation per </w:t>
      </w:r>
      <w:r>
        <w:rPr>
          <w:rFonts w:ascii="Times New Roman" w:eastAsiaTheme="minorEastAsia" w:hAnsi="Times New Roman" w:cs="Times New Roman"/>
          <w:i/>
          <w:color w:val="000000" w:themeColor="text1"/>
          <w:sz w:val="24"/>
          <w:szCs w:val="24"/>
        </w:rPr>
        <w:t>df</w:t>
      </w:r>
      <w:r>
        <w:rPr>
          <w:rFonts w:ascii="Times New Roman" w:eastAsiaTheme="minorEastAsia" w:hAnsi="Times New Roman" w:cs="Times New Roman"/>
          <w:color w:val="000000" w:themeColor="text1"/>
          <w:sz w:val="24"/>
          <w:szCs w:val="24"/>
        </w:rPr>
        <w:t>” using</w:t>
      </w:r>
    </w:p>
    <w:p w14:paraId="49448AD2" w14:textId="079892E8" w:rsidR="003434F2" w:rsidRDefault="003434F2" w:rsidP="00C82337">
      <w:pPr>
        <w:spacing w:after="0" w:line="240" w:lineRule="auto"/>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w:lastRenderedPageBreak/>
          <m:t>r=</m:t>
        </m:r>
        <m:rad>
          <m:radPr>
            <m:degHide m:val="1"/>
            <m:ctrlPr>
              <w:rPr>
                <w:rFonts w:ascii="Cambria Math" w:hAnsi="Cambria Math" w:cs="Times New Roman"/>
                <w:i/>
                <w:color w:val="000000" w:themeColor="text1"/>
                <w:sz w:val="24"/>
                <w:szCs w:val="24"/>
              </w:rPr>
            </m:ctrlPr>
          </m:radPr>
          <m:deg/>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F</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df</m:t>
                        </m:r>
                      </m:e>
                      <m:sub>
                        <m:r>
                          <w:rPr>
                            <w:rFonts w:ascii="Cambria Math" w:hAnsi="Cambria Math" w:cs="Times New Roman"/>
                            <w:color w:val="000000" w:themeColor="text1"/>
                            <w:sz w:val="24"/>
                            <w:szCs w:val="24"/>
                          </w:rPr>
                          <m:t>1</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df</m:t>
                        </m:r>
                      </m:e>
                      <m:sub>
                        <m:r>
                          <w:rPr>
                            <w:rFonts w:ascii="Cambria Math" w:hAnsi="Cambria Math" w:cs="Times New Roman"/>
                            <w:color w:val="000000" w:themeColor="text1"/>
                            <w:sz w:val="24"/>
                            <w:szCs w:val="24"/>
                          </w:rPr>
                          <m:t>2</m:t>
                        </m:r>
                      </m:sub>
                    </m:sSub>
                  </m:den>
                </m:f>
              </m:num>
              <m:den>
                <m:r>
                  <w:rPr>
                    <w:rFonts w:ascii="Cambria Math" w:hAnsi="Cambria Math" w:cs="Times New Roman"/>
                    <w:color w:val="000000" w:themeColor="text1"/>
                    <w:sz w:val="24"/>
                    <w:szCs w:val="24"/>
                  </w:rPr>
                  <m:t>F</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df</m:t>
                        </m:r>
                      </m:e>
                      <m:sub>
                        <m:r>
                          <w:rPr>
                            <w:rFonts w:ascii="Cambria Math" w:hAnsi="Cambria Math" w:cs="Times New Roman"/>
                            <w:color w:val="000000" w:themeColor="text1"/>
                            <w:sz w:val="24"/>
                            <w:szCs w:val="24"/>
                          </w:rPr>
                          <m:t>1</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df</m:t>
                        </m:r>
                      </m:e>
                      <m:sub>
                        <m:r>
                          <w:rPr>
                            <w:rFonts w:ascii="Cambria Math" w:hAnsi="Cambria Math" w:cs="Times New Roman"/>
                            <w:color w:val="000000" w:themeColor="text1"/>
                            <w:sz w:val="24"/>
                            <w:szCs w:val="24"/>
                          </w:rPr>
                          <m:t>2</m:t>
                        </m:r>
                      </m:sub>
                    </m:sSub>
                  </m:den>
                </m:f>
                <m:r>
                  <w:rPr>
                    <w:rFonts w:ascii="Cambria Math" w:hAnsi="Cambria Math" w:cs="Times New Roman"/>
                    <w:color w:val="000000" w:themeColor="text1"/>
                    <w:sz w:val="24"/>
                    <w:szCs w:val="24"/>
                  </w:rPr>
                  <m:t>+1</m:t>
                </m:r>
              </m:den>
            </m:f>
          </m:e>
        </m:rad>
        <m:rad>
          <m:radPr>
            <m:degHide m:val="1"/>
            <m:ctrlPr>
              <w:rPr>
                <w:rFonts w:ascii="Cambria Math" w:eastAsiaTheme="minorEastAsia" w:hAnsi="Cambria Math" w:cs="Times New Roman"/>
                <w:i/>
                <w:color w:val="000000" w:themeColor="text1"/>
                <w:sz w:val="24"/>
                <w:szCs w:val="24"/>
              </w:rPr>
            </m:ctrlPr>
          </m:radPr>
          <m:deg/>
          <m:e>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df</m:t>
                    </m:r>
                  </m:e>
                  <m:sub>
                    <m:r>
                      <w:rPr>
                        <w:rFonts w:ascii="Cambria Math" w:eastAsiaTheme="minorEastAsia" w:hAnsi="Cambria Math" w:cs="Times New Roman"/>
                        <w:color w:val="000000" w:themeColor="text1"/>
                        <w:sz w:val="24"/>
                        <w:szCs w:val="24"/>
                      </w:rPr>
                      <m:t>1</m:t>
                    </m:r>
                  </m:sub>
                </m:sSub>
              </m:den>
            </m:f>
          </m:e>
        </m:rad>
      </m:oMath>
      <w:r w:rsidR="00265075">
        <w:rPr>
          <w:rFonts w:ascii="Times New Roman" w:eastAsiaTheme="minorEastAsia" w:hAnsi="Times New Roman" w:cs="Times New Roman"/>
          <w:color w:val="000000" w:themeColor="text1"/>
          <w:sz w:val="24"/>
          <w:szCs w:val="24"/>
        </w:rPr>
        <w:t xml:space="preserve">, where </w:t>
      </w:r>
      <w:r w:rsidR="00265075">
        <w:rPr>
          <w:rFonts w:ascii="Times New Roman" w:eastAsiaTheme="minorEastAsia" w:hAnsi="Times New Roman" w:cs="Times New Roman"/>
          <w:i/>
          <w:color w:val="000000" w:themeColor="text1"/>
          <w:sz w:val="24"/>
          <w:szCs w:val="24"/>
        </w:rPr>
        <w:t>F</w:t>
      </w:r>
      <w:r w:rsidR="00265075">
        <w:rPr>
          <w:rFonts w:ascii="Times New Roman" w:eastAsiaTheme="minorEastAsia" w:hAnsi="Times New Roman" w:cs="Times New Roman"/>
          <w:color w:val="000000" w:themeColor="text1"/>
          <w:sz w:val="24"/>
          <w:szCs w:val="24"/>
        </w:rPr>
        <w:t xml:space="preserve">= </w:t>
      </w:r>
      <w:r w:rsidR="00265075">
        <w:rPr>
          <w:rFonts w:ascii="Times New Roman" w:eastAsiaTheme="minorEastAsia" w:hAnsi="Times New Roman" w:cs="Times New Roman"/>
          <w:i/>
          <w:color w:val="000000" w:themeColor="text1"/>
          <w:sz w:val="24"/>
          <w:szCs w:val="24"/>
        </w:rPr>
        <w:t>t</w:t>
      </w:r>
      <w:r w:rsidR="00265075">
        <w:rPr>
          <w:rFonts w:ascii="Times New Roman" w:eastAsiaTheme="minorEastAsia" w:hAnsi="Times New Roman" w:cs="Times New Roman"/>
          <w:color w:val="000000" w:themeColor="text1"/>
          <w:sz w:val="24"/>
          <w:szCs w:val="24"/>
          <w:vertAlign w:val="superscript"/>
        </w:rPr>
        <w:t>2</w:t>
      </w:r>
      <w:r w:rsidR="00265075">
        <w:rPr>
          <w:rFonts w:ascii="Times New Roman" w:eastAsiaTheme="minorEastAsia" w:hAnsi="Times New Roman" w:cs="Times New Roman"/>
          <w:color w:val="000000" w:themeColor="text1"/>
          <w:sz w:val="24"/>
          <w:szCs w:val="24"/>
        </w:rPr>
        <w:t xml:space="preserve">. The expression in the first square-root equals the proportion of variance explained by the </w:t>
      </w:r>
      <w:r w:rsidR="00265075">
        <w:rPr>
          <w:rFonts w:ascii="Times New Roman" w:eastAsiaTheme="minorEastAsia" w:hAnsi="Times New Roman" w:cs="Times New Roman"/>
          <w:i/>
          <w:color w:val="000000" w:themeColor="text1"/>
          <w:sz w:val="24"/>
          <w:szCs w:val="24"/>
        </w:rPr>
        <w:t>df</w:t>
      </w:r>
      <w:r w:rsidR="00265075">
        <w:rPr>
          <w:rFonts w:ascii="Times New Roman" w:eastAsiaTheme="minorEastAsia" w:hAnsi="Times New Roman" w:cs="Times New Roman"/>
          <w:i/>
          <w:color w:val="000000" w:themeColor="text1"/>
          <w:sz w:val="24"/>
          <w:szCs w:val="24"/>
          <w:vertAlign w:val="subscript"/>
        </w:rPr>
        <w:t>1</w:t>
      </w:r>
      <w:r w:rsidR="00265075">
        <w:rPr>
          <w:rFonts w:ascii="Times New Roman" w:eastAsiaTheme="minorEastAsia" w:hAnsi="Times New Roman" w:cs="Times New Roman"/>
          <w:color w:val="000000" w:themeColor="text1"/>
          <w:sz w:val="24"/>
          <w:szCs w:val="24"/>
        </w:rPr>
        <w:t xml:space="preserve"> predictors of the variance not yet explained by these same predictors. To take into account that more predictors can explain more variance, we divided this number by </w:t>
      </w:r>
      <w:r w:rsidR="00265075">
        <w:rPr>
          <w:rFonts w:ascii="Times New Roman" w:eastAsiaTheme="minorEastAsia" w:hAnsi="Times New Roman" w:cs="Times New Roman"/>
          <w:i/>
          <w:color w:val="000000" w:themeColor="text1"/>
          <w:sz w:val="24"/>
          <w:szCs w:val="24"/>
        </w:rPr>
        <w:t>df</w:t>
      </w:r>
      <w:r w:rsidR="00265075">
        <w:rPr>
          <w:rFonts w:ascii="Times New Roman" w:eastAsiaTheme="minorEastAsia" w:hAnsi="Times New Roman" w:cs="Times New Roman"/>
          <w:i/>
          <w:color w:val="000000" w:themeColor="text1"/>
          <w:sz w:val="24"/>
          <w:szCs w:val="24"/>
          <w:vertAlign w:val="subscript"/>
        </w:rPr>
        <w:t>1</w:t>
      </w:r>
      <w:r w:rsidR="00265075">
        <w:rPr>
          <w:rFonts w:ascii="Times New Roman" w:eastAsiaTheme="minorEastAsia" w:hAnsi="Times New Roman" w:cs="Times New Roman"/>
          <w:color w:val="000000" w:themeColor="text1"/>
          <w:sz w:val="24"/>
          <w:szCs w:val="24"/>
        </w:rPr>
        <w:t xml:space="preserve"> to obtain the “explained variance by predictor”. Taking the square root gives the correlation, or more precisely, it gives the correlation of each predictor assuming that all </w:t>
      </w:r>
      <w:r w:rsidR="00265075">
        <w:rPr>
          <w:rFonts w:ascii="Times New Roman" w:eastAsiaTheme="minorEastAsia" w:hAnsi="Times New Roman" w:cs="Times New Roman"/>
          <w:i/>
          <w:color w:val="000000" w:themeColor="text1"/>
          <w:sz w:val="24"/>
          <w:szCs w:val="24"/>
        </w:rPr>
        <w:t>df</w:t>
      </w:r>
      <w:r w:rsidR="00265075">
        <w:rPr>
          <w:rFonts w:ascii="Times New Roman" w:eastAsiaTheme="minorEastAsia" w:hAnsi="Times New Roman" w:cs="Times New Roman"/>
          <w:i/>
          <w:color w:val="000000" w:themeColor="text1"/>
          <w:sz w:val="24"/>
          <w:szCs w:val="24"/>
          <w:vertAlign w:val="subscript"/>
        </w:rPr>
        <w:t>1</w:t>
      </w:r>
      <w:r w:rsidR="00265075">
        <w:rPr>
          <w:rFonts w:ascii="Times New Roman" w:eastAsiaTheme="minorEastAsia" w:hAnsi="Times New Roman" w:cs="Times New Roman"/>
          <w:color w:val="000000" w:themeColor="text1"/>
          <w:sz w:val="24"/>
          <w:szCs w:val="24"/>
        </w:rPr>
        <w:t xml:space="preserve"> predictors contribute equally to the explained variance of the dependent variable.</w:t>
      </w:r>
    </w:p>
    <w:p w14:paraId="7F8ECC38" w14:textId="44D7013C" w:rsidR="0015077D" w:rsidRDefault="00B22914" w:rsidP="00265075">
      <w:pPr>
        <w:spacing w:before="120"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correlation effect sizes can be found in columns DJ and DV of the master data file. No correlation could be computed for study 69.</w:t>
      </w:r>
    </w:p>
    <w:p w14:paraId="00C6CC35" w14:textId="77777777" w:rsidR="00B56CCF" w:rsidRDefault="00B56CCF" w:rsidP="00C82337">
      <w:pPr>
        <w:spacing w:after="0" w:line="240" w:lineRule="auto"/>
        <w:rPr>
          <w:rFonts w:ascii="Times New Roman" w:hAnsi="Times New Roman" w:cs="Times New Roman"/>
          <w:sz w:val="24"/>
          <w:szCs w:val="24"/>
        </w:rPr>
      </w:pPr>
    </w:p>
    <w:p w14:paraId="6594AAD9" w14:textId="7C791590" w:rsidR="00B56CCF" w:rsidRDefault="007504F9" w:rsidP="007504F9">
      <w:pPr>
        <w:spacing w:after="0" w:line="240" w:lineRule="auto"/>
        <w:jc w:val="center"/>
        <w:rPr>
          <w:rFonts w:ascii="Times New Roman" w:hAnsi="Times New Roman" w:cs="Times New Roman"/>
          <w:sz w:val="24"/>
          <w:szCs w:val="24"/>
        </w:rPr>
      </w:pPr>
      <w:r w:rsidRPr="00873B5A">
        <w:rPr>
          <w:rFonts w:ascii="Times New Roman" w:hAnsi="Times New Roman" w:cs="Times New Roman"/>
          <w:b/>
          <w:sz w:val="24"/>
          <w:szCs w:val="24"/>
        </w:rPr>
        <w:t>[A</w:t>
      </w:r>
      <w:r>
        <w:rPr>
          <w:rFonts w:ascii="Times New Roman" w:hAnsi="Times New Roman" w:cs="Times New Roman"/>
          <w:b/>
          <w:sz w:val="24"/>
          <w:szCs w:val="24"/>
        </w:rPr>
        <w:t>4] Calculation of expected coverage of original effect size by replication CI</w:t>
      </w:r>
    </w:p>
    <w:p w14:paraId="7D7A237D" w14:textId="77777777" w:rsidR="0061786B" w:rsidRDefault="00662D6F" w:rsidP="007504F9">
      <w:pPr>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One statistic to evaluate reproducibility is the probability that the original study’s effect size is covered by the replication study’s confidence interval. If </w:t>
      </w:r>
      <w:r w:rsidRPr="00662D6F">
        <w:rPr>
          <w:rFonts w:ascii="Times New Roman" w:hAnsi="Times New Roman" w:cs="Times New Roman"/>
          <w:i/>
          <w:sz w:val="24"/>
          <w:szCs w:val="24"/>
        </w:rPr>
        <w:t>α</w:t>
      </w:r>
      <w:r>
        <w:rPr>
          <w:rFonts w:ascii="Times New Roman" w:hAnsi="Times New Roman" w:cs="Times New Roman"/>
          <w:sz w:val="24"/>
          <w:szCs w:val="24"/>
        </w:rPr>
        <w:t xml:space="preserve"> = .05, and we assume that both studies are sampled from a population with the same true effect size, then this probability is a function of both study’s effect size.</w:t>
      </w:r>
      <w:r w:rsidR="00A52082">
        <w:rPr>
          <w:rFonts w:ascii="Times New Roman" w:hAnsi="Times New Roman" w:cs="Times New Roman"/>
          <w:sz w:val="24"/>
          <w:szCs w:val="24"/>
        </w:rPr>
        <w:t xml:space="preserve"> When both studies have equal sample size, this probability equals </w:t>
      </w:r>
      <w:r w:rsidR="007504F9">
        <w:rPr>
          <w:rFonts w:ascii="Times New Roman" w:hAnsi="Times New Roman" w:cs="Times New Roman"/>
          <w:sz w:val="24"/>
          <w:szCs w:val="24"/>
        </w:rPr>
        <w:t>83.4%</w:t>
      </w:r>
      <w:r w:rsidR="00A52082">
        <w:rPr>
          <w:rFonts w:ascii="Times New Roman" w:hAnsi="Times New Roman" w:cs="Times New Roman"/>
          <w:sz w:val="24"/>
          <w:szCs w:val="24"/>
        </w:rPr>
        <w:t xml:space="preserve"> (Cumming, 2013). However, this probability can be any number between 0 (if the replication study has a much larger sample size) and 1 (if the original study has a much larger sample size). </w:t>
      </w:r>
    </w:p>
    <w:p w14:paraId="0450DF44" w14:textId="6778DAC5" w:rsidR="0061786B" w:rsidRPr="0061786B" w:rsidRDefault="00A52082" w:rsidP="0061786B">
      <w:pPr>
        <w:spacing w:before="120" w:after="0" w:line="240" w:lineRule="auto"/>
        <w:ind w:firstLine="720"/>
        <w:rPr>
          <w:rFonts w:ascii="Times New Roman" w:hAnsi="Times New Roman" w:cs="Times New Roman"/>
          <w:sz w:val="24"/>
          <w:szCs w:val="24"/>
        </w:rPr>
      </w:pPr>
      <w:r>
        <w:rPr>
          <w:rFonts w:ascii="Times New Roman" w:hAnsi="Times New Roman" w:cs="Times New Roman"/>
          <w:sz w:val="24"/>
          <w:szCs w:val="24"/>
        </w:rPr>
        <w:t>The program below calculates the expected proportion of coverage across study pairs, by summing the study pairs’ probabilities.</w:t>
      </w:r>
      <w:r w:rsidR="00681AF9">
        <w:rPr>
          <w:rFonts w:ascii="Times New Roman" w:hAnsi="Times New Roman" w:cs="Times New Roman"/>
          <w:sz w:val="24"/>
          <w:szCs w:val="24"/>
        </w:rPr>
        <w:t xml:space="preserve"> For each study, the probability of overlap is calculated using the</w:t>
      </w:r>
      <w:r w:rsidR="0061786B">
        <w:rPr>
          <w:rFonts w:ascii="Times New Roman" w:hAnsi="Times New Roman" w:cs="Times New Roman"/>
          <w:sz w:val="24"/>
          <w:szCs w:val="24"/>
        </w:rPr>
        <w:t xml:space="preserve"> Fisher transformed effect size and its standard error. Since the standard error can only be calculated for test statistics </w:t>
      </w:r>
      <w:r w:rsidR="0061786B">
        <w:rPr>
          <w:rFonts w:ascii="Times New Roman" w:hAnsi="Times New Roman" w:cs="Times New Roman"/>
          <w:i/>
          <w:sz w:val="24"/>
          <w:szCs w:val="24"/>
        </w:rPr>
        <w:t>t</w:t>
      </w:r>
      <w:r w:rsidR="0061786B">
        <w:rPr>
          <w:rFonts w:ascii="Times New Roman" w:hAnsi="Times New Roman" w:cs="Times New Roman"/>
          <w:sz w:val="24"/>
          <w:szCs w:val="24"/>
        </w:rPr>
        <w:t xml:space="preserve">, </w:t>
      </w:r>
      <w:r w:rsidR="0061786B">
        <w:rPr>
          <w:rFonts w:ascii="Times New Roman" w:hAnsi="Times New Roman" w:cs="Times New Roman"/>
          <w:i/>
          <w:sz w:val="24"/>
          <w:szCs w:val="24"/>
        </w:rPr>
        <w:t>F</w:t>
      </w:r>
      <w:r w:rsidR="0061786B">
        <w:rPr>
          <w:rFonts w:ascii="Times New Roman" w:hAnsi="Times New Roman" w:cs="Times New Roman"/>
          <w:sz w:val="24"/>
          <w:szCs w:val="24"/>
        </w:rPr>
        <w:t xml:space="preserve">(1,df), and </w:t>
      </w:r>
      <w:r w:rsidR="0061786B">
        <w:rPr>
          <w:rFonts w:ascii="Times New Roman" w:hAnsi="Times New Roman" w:cs="Times New Roman"/>
          <w:i/>
          <w:sz w:val="24"/>
          <w:szCs w:val="24"/>
        </w:rPr>
        <w:t>r</w:t>
      </w:r>
      <w:r w:rsidR="0061786B">
        <w:rPr>
          <w:rFonts w:ascii="Times New Roman" w:hAnsi="Times New Roman" w:cs="Times New Roman"/>
          <w:sz w:val="24"/>
          <w:szCs w:val="24"/>
        </w:rPr>
        <w:t>, we can only use this statistic for study pairs who used these tests.</w:t>
      </w:r>
    </w:p>
    <w:p w14:paraId="141E3217" w14:textId="77777777" w:rsidR="00B56CCF" w:rsidRDefault="00B56CCF" w:rsidP="00C82337">
      <w:pPr>
        <w:spacing w:after="0" w:line="240" w:lineRule="auto"/>
        <w:rPr>
          <w:rFonts w:ascii="Times New Roman" w:hAnsi="Times New Roman" w:cs="Times New Roman"/>
          <w:sz w:val="24"/>
          <w:szCs w:val="24"/>
        </w:rPr>
      </w:pPr>
    </w:p>
    <w:p w14:paraId="266319B6" w14:textId="77777777" w:rsidR="00A52082" w:rsidRPr="00A52082" w:rsidRDefault="00A52082" w:rsidP="00A52082">
      <w:pPr>
        <w:spacing w:after="0" w:line="240" w:lineRule="auto"/>
        <w:rPr>
          <w:rFonts w:ascii="Times New Roman" w:hAnsi="Times New Roman" w:cs="Times New Roman"/>
          <w:sz w:val="24"/>
          <w:szCs w:val="24"/>
          <w:highlight w:val="yellow"/>
        </w:rPr>
      </w:pPr>
      <w:r w:rsidRPr="00A52082">
        <w:rPr>
          <w:rFonts w:ascii="Times New Roman" w:hAnsi="Times New Roman" w:cs="Times New Roman"/>
          <w:sz w:val="24"/>
          <w:szCs w:val="24"/>
          <w:highlight w:val="yellow"/>
        </w:rPr>
        <w:t>overlap &lt;- numeric()</w:t>
      </w:r>
    </w:p>
    <w:p w14:paraId="42DE2E70" w14:textId="7EB12A28" w:rsidR="00A52082" w:rsidRPr="00A52082" w:rsidRDefault="00A52082" w:rsidP="00A52082">
      <w:pPr>
        <w:spacing w:after="0" w:line="240" w:lineRule="auto"/>
        <w:rPr>
          <w:rFonts w:ascii="Times New Roman" w:hAnsi="Times New Roman" w:cs="Times New Roman"/>
          <w:sz w:val="24"/>
          <w:szCs w:val="24"/>
          <w:highlight w:val="yellow"/>
        </w:rPr>
      </w:pPr>
      <w:r w:rsidRPr="00A52082">
        <w:rPr>
          <w:rFonts w:ascii="Times New Roman" w:hAnsi="Times New Roman" w:cs="Times New Roman"/>
          <w:sz w:val="24"/>
          <w:szCs w:val="24"/>
          <w:highlight w:val="yellow"/>
        </w:rPr>
        <w:t>points &lt;- 1000000</w:t>
      </w:r>
    </w:p>
    <w:p w14:paraId="60A857ED" w14:textId="1646B2DE" w:rsidR="00A52082" w:rsidRPr="00A52082" w:rsidRDefault="00A52082" w:rsidP="00A52082">
      <w:pPr>
        <w:spacing w:after="0" w:line="240" w:lineRule="auto"/>
        <w:rPr>
          <w:rFonts w:ascii="Times New Roman" w:hAnsi="Times New Roman" w:cs="Times New Roman"/>
          <w:sz w:val="24"/>
          <w:szCs w:val="24"/>
          <w:highlight w:val="yellow"/>
        </w:rPr>
      </w:pPr>
      <w:r w:rsidRPr="00A52082">
        <w:rPr>
          <w:rFonts w:ascii="Times New Roman" w:hAnsi="Times New Roman" w:cs="Times New Roman"/>
          <w:sz w:val="24"/>
          <w:szCs w:val="24"/>
          <w:highlight w:val="yellow"/>
        </w:rPr>
        <w:t>p &lt;- 1:points/(points+1)</w:t>
      </w:r>
      <w:r w:rsidR="002A7753">
        <w:rPr>
          <w:rFonts w:ascii="Times New Roman" w:hAnsi="Times New Roman" w:cs="Times New Roman"/>
          <w:sz w:val="24"/>
          <w:szCs w:val="24"/>
          <w:highlight w:val="yellow"/>
        </w:rPr>
        <w:t xml:space="preserve">          # uniform probability density based on equally distributed points</w:t>
      </w:r>
    </w:p>
    <w:p w14:paraId="354205C0" w14:textId="01E41C09" w:rsidR="00A52082" w:rsidRPr="00A52082" w:rsidRDefault="00A52082" w:rsidP="00A52082">
      <w:pPr>
        <w:spacing w:after="0" w:line="240" w:lineRule="auto"/>
        <w:rPr>
          <w:rFonts w:ascii="Times New Roman" w:hAnsi="Times New Roman" w:cs="Times New Roman"/>
          <w:sz w:val="24"/>
          <w:szCs w:val="24"/>
          <w:highlight w:val="yellow"/>
        </w:rPr>
      </w:pPr>
      <w:r w:rsidRPr="00A52082">
        <w:rPr>
          <w:rFonts w:ascii="Times New Roman" w:hAnsi="Times New Roman" w:cs="Times New Roman"/>
          <w:sz w:val="24"/>
          <w:szCs w:val="24"/>
          <w:highlight w:val="yellow"/>
        </w:rPr>
        <w:t xml:space="preserve"> </w:t>
      </w:r>
    </w:p>
    <w:p w14:paraId="40E36ABF" w14:textId="4CA3F6A4" w:rsidR="00A52082" w:rsidRPr="00A52082" w:rsidRDefault="00A52082" w:rsidP="00A52082">
      <w:pPr>
        <w:spacing w:after="0" w:line="240" w:lineRule="auto"/>
        <w:rPr>
          <w:rFonts w:ascii="Times New Roman" w:hAnsi="Times New Roman" w:cs="Times New Roman"/>
          <w:sz w:val="24"/>
          <w:szCs w:val="24"/>
          <w:highlight w:val="yellow"/>
        </w:rPr>
      </w:pPr>
      <w:r w:rsidRPr="00A52082">
        <w:rPr>
          <w:rFonts w:ascii="Times New Roman" w:hAnsi="Times New Roman" w:cs="Times New Roman"/>
          <w:sz w:val="24"/>
          <w:szCs w:val="24"/>
          <w:highlight w:val="yellow"/>
        </w:rPr>
        <w:t>for (i in 1:length(final$N.r)) {</w:t>
      </w:r>
    </w:p>
    <w:p w14:paraId="6F82EC9D" w14:textId="75417C76" w:rsidR="00A52082" w:rsidRDefault="00A52082" w:rsidP="00A52082">
      <w:pPr>
        <w:spacing w:after="0" w:line="240" w:lineRule="auto"/>
        <w:rPr>
          <w:rFonts w:ascii="Times New Roman" w:hAnsi="Times New Roman" w:cs="Times New Roman"/>
          <w:sz w:val="24"/>
          <w:szCs w:val="24"/>
          <w:highlight w:val="yellow"/>
        </w:rPr>
      </w:pPr>
      <w:r w:rsidRPr="00A52082">
        <w:rPr>
          <w:rFonts w:ascii="Times New Roman" w:hAnsi="Times New Roman" w:cs="Times New Roman"/>
          <w:sz w:val="24"/>
          <w:szCs w:val="24"/>
          <w:highlight w:val="yellow"/>
        </w:rPr>
        <w:t xml:space="preserve">   zu &lt;- qnorm(p,0,1/sqrt(final$N.r[i]-3)) + qnorm(.975)/sqrt(final$N.r[i]-3)</w:t>
      </w:r>
      <w:r w:rsidR="002A7753">
        <w:rPr>
          <w:rFonts w:ascii="Times New Roman" w:hAnsi="Times New Roman" w:cs="Times New Roman"/>
          <w:sz w:val="24"/>
          <w:szCs w:val="24"/>
          <w:highlight w:val="yellow"/>
        </w:rPr>
        <w:t xml:space="preserve">  </w:t>
      </w:r>
    </w:p>
    <w:p w14:paraId="33EF0FE4" w14:textId="150C5C9E" w:rsidR="002A7753" w:rsidRDefault="002A7753" w:rsidP="00A5208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 zu gives upper bound of Fisher transformed effect size for each possible point in the</w:t>
      </w:r>
    </w:p>
    <w:p w14:paraId="4361ABE6" w14:textId="3148A712" w:rsidR="002A7753" w:rsidRPr="00A52082" w:rsidRDefault="002A7753" w:rsidP="00A5208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 probability density</w:t>
      </w:r>
    </w:p>
    <w:p w14:paraId="0CBC2AF7" w14:textId="487A2256" w:rsidR="00A52082" w:rsidRDefault="00A52082" w:rsidP="00A52082">
      <w:pPr>
        <w:spacing w:after="0" w:line="240" w:lineRule="auto"/>
        <w:rPr>
          <w:rFonts w:ascii="Times New Roman" w:hAnsi="Times New Roman" w:cs="Times New Roman"/>
          <w:sz w:val="24"/>
          <w:szCs w:val="24"/>
          <w:highlight w:val="yellow"/>
        </w:rPr>
      </w:pPr>
      <w:r w:rsidRPr="00A52082">
        <w:rPr>
          <w:rFonts w:ascii="Times New Roman" w:hAnsi="Times New Roman" w:cs="Times New Roman"/>
          <w:sz w:val="24"/>
          <w:szCs w:val="24"/>
          <w:highlight w:val="yellow"/>
        </w:rPr>
        <w:t xml:space="preserve">   zl &lt;- zu - 2*qnorm(.975)/sqrt(final$N.r[i]-3)</w:t>
      </w:r>
    </w:p>
    <w:p w14:paraId="759E6790" w14:textId="6EB138DB" w:rsidR="002A7753" w:rsidRDefault="002A7753" w:rsidP="002A7753">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 zl gives lower bound of Fisher transformed effect size for each possible point in the</w:t>
      </w:r>
    </w:p>
    <w:p w14:paraId="58F7EEF4" w14:textId="77777777" w:rsidR="002A7753" w:rsidRPr="00A52082" w:rsidRDefault="002A7753" w:rsidP="002A7753">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 probability density</w:t>
      </w:r>
    </w:p>
    <w:p w14:paraId="29C8F6CF" w14:textId="10842253" w:rsidR="00A52082" w:rsidRDefault="00A52082" w:rsidP="00A52082">
      <w:pPr>
        <w:spacing w:after="0" w:line="240" w:lineRule="auto"/>
        <w:rPr>
          <w:rFonts w:ascii="Times New Roman" w:hAnsi="Times New Roman" w:cs="Times New Roman"/>
          <w:sz w:val="24"/>
          <w:szCs w:val="24"/>
          <w:highlight w:val="yellow"/>
        </w:rPr>
      </w:pPr>
      <w:r w:rsidRPr="00A52082">
        <w:rPr>
          <w:rFonts w:ascii="Times New Roman" w:hAnsi="Times New Roman" w:cs="Times New Roman"/>
          <w:sz w:val="24"/>
          <w:szCs w:val="24"/>
          <w:highlight w:val="yellow"/>
        </w:rPr>
        <w:lastRenderedPageBreak/>
        <w:t xml:space="preserve">   overlap[i] &lt;- mean(pnorm(zu,0,1/sqrt(final$N.o[i]-3))) - mean(pnorm(zl,0,1/sqrt(final$N.o[i]-3)))</w:t>
      </w:r>
    </w:p>
    <w:p w14:paraId="1FDF0EDD" w14:textId="2A39A2A2" w:rsidR="002A7753" w:rsidRDefault="002A7753" w:rsidP="00A5208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 </w:t>
      </w:r>
      <w:r w:rsidR="008A6F7B">
        <w:rPr>
          <w:rFonts w:ascii="Times New Roman" w:hAnsi="Times New Roman" w:cs="Times New Roman"/>
          <w:sz w:val="24"/>
          <w:szCs w:val="24"/>
          <w:highlight w:val="yellow"/>
        </w:rPr>
        <w:t>overlap gives the probability of coverage as the average proportion that the original effect</w:t>
      </w:r>
    </w:p>
    <w:p w14:paraId="09FC2C3C" w14:textId="7275DE19" w:rsidR="008A6F7B" w:rsidRDefault="008A6F7B" w:rsidP="00A5208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 size is lower than the upper bound minus the average proportion that the original effect</w:t>
      </w:r>
    </w:p>
    <w:p w14:paraId="0020FA78" w14:textId="2ED650D5" w:rsidR="008A6F7B" w:rsidRPr="00A52082" w:rsidRDefault="008A6F7B" w:rsidP="00A5208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 is larger than the lower bound</w:t>
      </w:r>
    </w:p>
    <w:p w14:paraId="1DB13C11" w14:textId="118238F7" w:rsidR="00A52082" w:rsidRPr="00A52082" w:rsidRDefault="00A52082" w:rsidP="00A52082">
      <w:pPr>
        <w:spacing w:after="0" w:line="240" w:lineRule="auto"/>
        <w:rPr>
          <w:rFonts w:ascii="Times New Roman" w:hAnsi="Times New Roman" w:cs="Times New Roman"/>
          <w:sz w:val="24"/>
          <w:szCs w:val="24"/>
          <w:highlight w:val="yellow"/>
        </w:rPr>
      </w:pPr>
      <w:r w:rsidRPr="00A52082">
        <w:rPr>
          <w:rFonts w:ascii="Times New Roman" w:hAnsi="Times New Roman" w:cs="Times New Roman"/>
          <w:sz w:val="24"/>
          <w:szCs w:val="24"/>
          <w:highlight w:val="yellow"/>
        </w:rPr>
        <w:t>}</w:t>
      </w:r>
    </w:p>
    <w:p w14:paraId="65746842" w14:textId="08D2CB32" w:rsidR="00B56CCF" w:rsidRPr="00A52082" w:rsidRDefault="00A52082" w:rsidP="00A52082">
      <w:pPr>
        <w:spacing w:after="0" w:line="240" w:lineRule="auto"/>
        <w:rPr>
          <w:rFonts w:ascii="Times New Roman" w:hAnsi="Times New Roman" w:cs="Times New Roman"/>
          <w:sz w:val="24"/>
          <w:szCs w:val="24"/>
          <w:highlight w:val="yellow"/>
        </w:rPr>
      </w:pPr>
      <w:r w:rsidRPr="00A52082">
        <w:rPr>
          <w:rFonts w:ascii="Times New Roman" w:hAnsi="Times New Roman" w:cs="Times New Roman"/>
          <w:sz w:val="24"/>
          <w:szCs w:val="24"/>
          <w:highlight w:val="yellow"/>
        </w:rPr>
        <w:t>overlap</w:t>
      </w:r>
    </w:p>
    <w:p w14:paraId="42BC6BC4" w14:textId="19C9F36A" w:rsidR="00A52082" w:rsidRDefault="00A52082" w:rsidP="00C82337">
      <w:pPr>
        <w:spacing w:after="0" w:line="240" w:lineRule="auto"/>
        <w:rPr>
          <w:rFonts w:ascii="Times New Roman" w:hAnsi="Times New Roman" w:cs="Times New Roman"/>
          <w:sz w:val="24"/>
          <w:szCs w:val="24"/>
        </w:rPr>
      </w:pPr>
      <w:r w:rsidRPr="00A52082">
        <w:rPr>
          <w:rFonts w:ascii="Times New Roman" w:hAnsi="Times New Roman" w:cs="Times New Roman"/>
          <w:sz w:val="24"/>
          <w:szCs w:val="24"/>
          <w:highlight w:val="yellow"/>
        </w:rPr>
        <w:t>mean(overlap)</w:t>
      </w:r>
    </w:p>
    <w:p w14:paraId="20C41809" w14:textId="77777777" w:rsidR="00422B28" w:rsidRDefault="00422B28" w:rsidP="00FA4851">
      <w:pPr>
        <w:jc w:val="center"/>
        <w:rPr>
          <w:rFonts w:ascii="Times New Roman" w:hAnsi="Times New Roman" w:cs="Times New Roman"/>
          <w:b/>
          <w:sz w:val="24"/>
          <w:szCs w:val="24"/>
        </w:rPr>
      </w:pPr>
    </w:p>
    <w:p w14:paraId="4BD81037" w14:textId="228976BC" w:rsidR="00AC6404" w:rsidRPr="00AC6404" w:rsidRDefault="00AC6404" w:rsidP="00FA4851">
      <w:pPr>
        <w:jc w:val="center"/>
        <w:rPr>
          <w:rFonts w:ascii="Times New Roman" w:hAnsi="Times New Roman" w:cs="Times New Roman"/>
          <w:b/>
          <w:sz w:val="24"/>
          <w:szCs w:val="24"/>
        </w:rPr>
      </w:pPr>
      <w:r w:rsidRPr="00AC6404">
        <w:rPr>
          <w:rFonts w:ascii="Times New Roman" w:hAnsi="Times New Roman" w:cs="Times New Roman"/>
          <w:b/>
          <w:sz w:val="24"/>
          <w:szCs w:val="24"/>
        </w:rPr>
        <w:t>[A</w:t>
      </w:r>
      <w:r w:rsidR="00FA4851">
        <w:rPr>
          <w:rFonts w:ascii="Times New Roman" w:hAnsi="Times New Roman" w:cs="Times New Roman"/>
          <w:b/>
          <w:sz w:val="24"/>
          <w:szCs w:val="24"/>
        </w:rPr>
        <w:t>5</w:t>
      </w:r>
      <w:r w:rsidRPr="00AC6404">
        <w:rPr>
          <w:rFonts w:ascii="Times New Roman" w:hAnsi="Times New Roman" w:cs="Times New Roman"/>
          <w:b/>
          <w:sz w:val="24"/>
          <w:szCs w:val="24"/>
        </w:rPr>
        <w:t>] Analyses of effect sizes</w:t>
      </w:r>
    </w:p>
    <w:p w14:paraId="76C64459" w14:textId="0F8CDE3F" w:rsidR="00AC6404" w:rsidRPr="00AC6404" w:rsidRDefault="00AC6404" w:rsidP="00AC64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code for the </w:t>
      </w:r>
      <w:r w:rsidR="00C9081E">
        <w:rPr>
          <w:rFonts w:ascii="Times New Roman" w:hAnsi="Times New Roman" w:cs="Times New Roman"/>
          <w:sz w:val="24"/>
          <w:szCs w:val="24"/>
        </w:rPr>
        <w:t xml:space="preserve">first two </w:t>
      </w:r>
      <w:r>
        <w:rPr>
          <w:rFonts w:ascii="Times New Roman" w:hAnsi="Times New Roman" w:cs="Times New Roman"/>
          <w:sz w:val="24"/>
          <w:szCs w:val="24"/>
        </w:rPr>
        <w:t>tests comparing means of dependent samples:</w:t>
      </w:r>
    </w:p>
    <w:p w14:paraId="2F39012B" w14:textId="77777777" w:rsidR="00AC6404" w:rsidRPr="00AC6404" w:rsidRDefault="00AC6404" w:rsidP="00AC6404">
      <w:pPr>
        <w:spacing w:after="0" w:line="240" w:lineRule="auto"/>
        <w:rPr>
          <w:rFonts w:ascii="Times New Roman" w:hAnsi="Times New Roman" w:cs="Times New Roman"/>
          <w:sz w:val="24"/>
          <w:szCs w:val="24"/>
        </w:rPr>
      </w:pPr>
    </w:p>
    <w:p w14:paraId="38EEABC2" w14:textId="77777777" w:rsidR="00AC6404" w:rsidRPr="00AC6404" w:rsidRDefault="00AC6404" w:rsidP="00AC6404">
      <w:pPr>
        <w:spacing w:after="0" w:line="240" w:lineRule="auto"/>
        <w:rPr>
          <w:rFonts w:ascii="Times New Roman" w:hAnsi="Times New Roman" w:cs="Times New Roman"/>
          <w:sz w:val="24"/>
          <w:szCs w:val="24"/>
          <w:highlight w:val="yellow"/>
        </w:rPr>
      </w:pPr>
      <w:r w:rsidRPr="00AC6404">
        <w:rPr>
          <w:rFonts w:ascii="Times New Roman" w:hAnsi="Times New Roman" w:cs="Times New Roman"/>
          <w:sz w:val="24"/>
          <w:szCs w:val="24"/>
          <w:highlight w:val="yellow"/>
        </w:rPr>
        <w:t># Dependent t-test effects (r values)</w:t>
      </w:r>
    </w:p>
    <w:p w14:paraId="374002D9" w14:textId="77777777" w:rsidR="00AC6404" w:rsidRPr="00AC6404" w:rsidRDefault="00AC6404" w:rsidP="00AC6404">
      <w:pPr>
        <w:spacing w:after="0" w:line="240" w:lineRule="auto"/>
        <w:rPr>
          <w:rFonts w:ascii="Times New Roman" w:hAnsi="Times New Roman" w:cs="Times New Roman"/>
          <w:sz w:val="24"/>
          <w:szCs w:val="24"/>
          <w:highlight w:val="yellow"/>
          <w:lang w:val="nl-NL"/>
        </w:rPr>
      </w:pPr>
      <w:r w:rsidRPr="00AC6404">
        <w:rPr>
          <w:rFonts w:ascii="Times New Roman" w:hAnsi="Times New Roman" w:cs="Times New Roman"/>
          <w:sz w:val="24"/>
          <w:szCs w:val="24"/>
          <w:highlight w:val="yellow"/>
          <w:lang w:val="nl-NL"/>
        </w:rPr>
        <w:t>t.test(x = dat$r..O.[!is.na(dat$r..O.) &amp; !is.na(dat$r..R.)],</w:t>
      </w:r>
    </w:p>
    <w:p w14:paraId="2DBA22B6" w14:textId="77777777" w:rsidR="00AC6404" w:rsidRPr="00AC6404" w:rsidRDefault="00AC6404" w:rsidP="00AC6404">
      <w:pPr>
        <w:spacing w:after="0" w:line="240" w:lineRule="auto"/>
        <w:rPr>
          <w:rFonts w:ascii="Times New Roman" w:hAnsi="Times New Roman" w:cs="Times New Roman"/>
          <w:sz w:val="24"/>
          <w:szCs w:val="24"/>
          <w:highlight w:val="yellow"/>
        </w:rPr>
      </w:pPr>
      <w:r w:rsidRPr="00AC6404">
        <w:rPr>
          <w:rFonts w:ascii="Times New Roman" w:hAnsi="Times New Roman" w:cs="Times New Roman"/>
          <w:sz w:val="24"/>
          <w:szCs w:val="24"/>
          <w:highlight w:val="yellow"/>
          <w:lang w:val="nl-NL"/>
        </w:rPr>
        <w:t xml:space="preserve">       y = dat$r..R.[!is.na(dat$r..O.) </w:t>
      </w:r>
      <w:r w:rsidRPr="00AC6404">
        <w:rPr>
          <w:rFonts w:ascii="Times New Roman" w:hAnsi="Times New Roman" w:cs="Times New Roman"/>
          <w:sz w:val="24"/>
          <w:szCs w:val="24"/>
          <w:highlight w:val="yellow"/>
        </w:rPr>
        <w:t>&amp; !is.na(dat$r..R.)],</w:t>
      </w:r>
    </w:p>
    <w:p w14:paraId="58D27ED3" w14:textId="77777777" w:rsidR="00AC6404" w:rsidRPr="00AC6404" w:rsidRDefault="00AC6404" w:rsidP="00AC6404">
      <w:pPr>
        <w:spacing w:after="0" w:line="240" w:lineRule="auto"/>
        <w:rPr>
          <w:rFonts w:ascii="Times New Roman" w:hAnsi="Times New Roman" w:cs="Times New Roman"/>
          <w:sz w:val="24"/>
          <w:szCs w:val="24"/>
          <w:highlight w:val="yellow"/>
        </w:rPr>
      </w:pPr>
      <w:r w:rsidRPr="00AC6404">
        <w:rPr>
          <w:rFonts w:ascii="Times New Roman" w:hAnsi="Times New Roman" w:cs="Times New Roman"/>
          <w:sz w:val="24"/>
          <w:szCs w:val="24"/>
          <w:highlight w:val="yellow"/>
        </w:rPr>
        <w:t xml:space="preserve">       paired = TRUE)</w:t>
      </w:r>
    </w:p>
    <w:p w14:paraId="3DCC1221" w14:textId="77777777" w:rsidR="00AC6404" w:rsidRPr="00AC6404" w:rsidRDefault="00AC6404" w:rsidP="00AC6404">
      <w:pPr>
        <w:spacing w:after="0" w:line="240" w:lineRule="auto"/>
        <w:rPr>
          <w:rFonts w:ascii="Times New Roman" w:hAnsi="Times New Roman" w:cs="Times New Roman"/>
          <w:sz w:val="24"/>
          <w:szCs w:val="24"/>
          <w:highlight w:val="yellow"/>
        </w:rPr>
      </w:pPr>
    </w:p>
    <w:p w14:paraId="58E06290" w14:textId="77777777" w:rsidR="00AC6404" w:rsidRPr="00AC6404" w:rsidRDefault="00AC6404" w:rsidP="00AC6404">
      <w:pPr>
        <w:spacing w:after="0" w:line="240" w:lineRule="auto"/>
        <w:rPr>
          <w:rFonts w:ascii="Times New Roman" w:hAnsi="Times New Roman" w:cs="Times New Roman"/>
          <w:sz w:val="24"/>
          <w:szCs w:val="24"/>
          <w:highlight w:val="yellow"/>
        </w:rPr>
      </w:pPr>
      <w:r w:rsidRPr="00AC6404">
        <w:rPr>
          <w:rFonts w:ascii="Times New Roman" w:hAnsi="Times New Roman" w:cs="Times New Roman"/>
          <w:sz w:val="24"/>
          <w:szCs w:val="24"/>
          <w:highlight w:val="yellow"/>
        </w:rPr>
        <w:t># Wilcox test effects (r values)</w:t>
      </w:r>
    </w:p>
    <w:p w14:paraId="333221B4" w14:textId="77777777" w:rsidR="00AC6404" w:rsidRPr="00AC6404" w:rsidRDefault="00AC6404" w:rsidP="00AC6404">
      <w:pPr>
        <w:spacing w:after="0" w:line="240" w:lineRule="auto"/>
        <w:rPr>
          <w:rFonts w:ascii="Times New Roman" w:hAnsi="Times New Roman" w:cs="Times New Roman"/>
          <w:sz w:val="24"/>
          <w:szCs w:val="24"/>
          <w:highlight w:val="yellow"/>
          <w:lang w:val="nl-NL"/>
        </w:rPr>
      </w:pPr>
      <w:r w:rsidRPr="00AC6404">
        <w:rPr>
          <w:rFonts w:ascii="Times New Roman" w:hAnsi="Times New Roman" w:cs="Times New Roman"/>
          <w:sz w:val="24"/>
          <w:szCs w:val="24"/>
          <w:highlight w:val="yellow"/>
          <w:lang w:val="nl-NL"/>
        </w:rPr>
        <w:t>wilcox.test(dat$r..O.[!is.na(dat$r..O.) &amp; !is.na(dat$r..R.)],</w:t>
      </w:r>
    </w:p>
    <w:p w14:paraId="2543C5BE" w14:textId="77777777" w:rsidR="00AC6404" w:rsidRPr="00AC6404" w:rsidRDefault="00AC6404" w:rsidP="00AC6404">
      <w:pPr>
        <w:spacing w:after="0" w:line="240" w:lineRule="auto"/>
        <w:rPr>
          <w:rFonts w:ascii="Times New Roman" w:hAnsi="Times New Roman" w:cs="Times New Roman"/>
          <w:sz w:val="24"/>
          <w:szCs w:val="24"/>
          <w:highlight w:val="yellow"/>
        </w:rPr>
      </w:pPr>
      <w:r w:rsidRPr="00AC6404">
        <w:rPr>
          <w:rFonts w:ascii="Times New Roman" w:hAnsi="Times New Roman" w:cs="Times New Roman"/>
          <w:sz w:val="24"/>
          <w:szCs w:val="24"/>
          <w:highlight w:val="yellow"/>
          <w:lang w:val="nl-NL"/>
        </w:rPr>
        <w:t xml:space="preserve">            dat$r..R.[!is.na(dat$r..O.) </w:t>
      </w:r>
      <w:r w:rsidRPr="00AC6404">
        <w:rPr>
          <w:rFonts w:ascii="Times New Roman" w:hAnsi="Times New Roman" w:cs="Times New Roman"/>
          <w:sz w:val="24"/>
          <w:szCs w:val="24"/>
          <w:highlight w:val="yellow"/>
        </w:rPr>
        <w:t>&amp; !is.na(dat$r..R.)],</w:t>
      </w:r>
    </w:p>
    <w:p w14:paraId="3405CB36" w14:textId="77777777" w:rsidR="00AC6404" w:rsidRPr="00AC6404" w:rsidRDefault="00AC6404" w:rsidP="00AC6404">
      <w:pPr>
        <w:spacing w:after="0" w:line="240" w:lineRule="auto"/>
        <w:rPr>
          <w:rFonts w:ascii="Times New Roman" w:hAnsi="Times New Roman" w:cs="Times New Roman"/>
          <w:sz w:val="24"/>
          <w:szCs w:val="24"/>
          <w:highlight w:val="yellow"/>
        </w:rPr>
      </w:pPr>
      <w:r w:rsidRPr="00AC6404">
        <w:rPr>
          <w:rFonts w:ascii="Times New Roman" w:hAnsi="Times New Roman" w:cs="Times New Roman"/>
          <w:sz w:val="24"/>
          <w:szCs w:val="24"/>
          <w:highlight w:val="yellow"/>
        </w:rPr>
        <w:t xml:space="preserve">            alternative="two.sided")</w:t>
      </w:r>
    </w:p>
    <w:p w14:paraId="5D51B181" w14:textId="77777777" w:rsidR="00AC6404" w:rsidRPr="00AC6404" w:rsidRDefault="00AC6404" w:rsidP="00AC6404">
      <w:pPr>
        <w:spacing w:after="0" w:line="240" w:lineRule="auto"/>
        <w:rPr>
          <w:rFonts w:ascii="Times New Roman" w:hAnsi="Times New Roman" w:cs="Times New Roman"/>
          <w:sz w:val="24"/>
          <w:szCs w:val="24"/>
          <w:highlight w:val="yellow"/>
        </w:rPr>
      </w:pPr>
    </w:p>
    <w:p w14:paraId="2213885E" w14:textId="77777777" w:rsidR="00AC6404" w:rsidRPr="00AC6404" w:rsidRDefault="00AC6404" w:rsidP="00AC6404">
      <w:pPr>
        <w:spacing w:after="0" w:line="240" w:lineRule="auto"/>
        <w:rPr>
          <w:rFonts w:ascii="Times New Roman" w:hAnsi="Times New Roman" w:cs="Times New Roman"/>
          <w:sz w:val="24"/>
          <w:szCs w:val="24"/>
          <w:highlight w:val="yellow"/>
          <w:lang w:val="nl-NL"/>
        </w:rPr>
      </w:pPr>
      <w:r w:rsidRPr="00AC6404">
        <w:rPr>
          <w:rFonts w:ascii="Times New Roman" w:hAnsi="Times New Roman" w:cs="Times New Roman"/>
          <w:sz w:val="24"/>
          <w:szCs w:val="24"/>
          <w:highlight w:val="yellow"/>
        </w:rPr>
        <w:t xml:space="preserve">summary(dat$r..O.[!is.na(dat$r..O.) </w:t>
      </w:r>
      <w:r w:rsidRPr="00AC6404">
        <w:rPr>
          <w:rFonts w:ascii="Times New Roman" w:hAnsi="Times New Roman" w:cs="Times New Roman"/>
          <w:sz w:val="24"/>
          <w:szCs w:val="24"/>
          <w:highlight w:val="yellow"/>
          <w:lang w:val="nl-NL"/>
        </w:rPr>
        <w:t>&amp; !is.na(dat$r..R.)])</w:t>
      </w:r>
    </w:p>
    <w:p w14:paraId="62634434" w14:textId="77777777" w:rsidR="00AC6404" w:rsidRPr="00AC6404" w:rsidRDefault="00AC6404" w:rsidP="00AC6404">
      <w:pPr>
        <w:spacing w:after="0" w:line="240" w:lineRule="auto"/>
        <w:rPr>
          <w:rFonts w:ascii="Times New Roman" w:hAnsi="Times New Roman" w:cs="Times New Roman"/>
          <w:sz w:val="24"/>
          <w:szCs w:val="24"/>
          <w:highlight w:val="yellow"/>
          <w:lang w:val="nl-NL"/>
        </w:rPr>
      </w:pPr>
      <w:r w:rsidRPr="00AC6404">
        <w:rPr>
          <w:rFonts w:ascii="Times New Roman" w:hAnsi="Times New Roman" w:cs="Times New Roman"/>
          <w:sz w:val="24"/>
          <w:szCs w:val="24"/>
          <w:highlight w:val="yellow"/>
          <w:lang w:val="nl-NL"/>
        </w:rPr>
        <w:t>sd(dat$r..O.[!is.na(dat$r..O.) &amp; !is.na(dat$r..R.)])</w:t>
      </w:r>
    </w:p>
    <w:p w14:paraId="153C78BA" w14:textId="77777777" w:rsidR="00AC6404" w:rsidRPr="00AC6404" w:rsidRDefault="00AC6404" w:rsidP="00AC6404">
      <w:pPr>
        <w:spacing w:after="0" w:line="240" w:lineRule="auto"/>
        <w:rPr>
          <w:rFonts w:ascii="Times New Roman" w:hAnsi="Times New Roman" w:cs="Times New Roman"/>
          <w:sz w:val="24"/>
          <w:szCs w:val="24"/>
          <w:highlight w:val="yellow"/>
          <w:lang w:val="nl-NL"/>
        </w:rPr>
      </w:pPr>
      <w:r w:rsidRPr="00AC6404">
        <w:rPr>
          <w:rFonts w:ascii="Times New Roman" w:hAnsi="Times New Roman" w:cs="Times New Roman"/>
          <w:sz w:val="24"/>
          <w:szCs w:val="24"/>
          <w:highlight w:val="yellow"/>
          <w:lang w:val="nl-NL"/>
        </w:rPr>
        <w:t>summary(dat$r..R.[!is.na(dat$r..O.) &amp; !is.na(dat$r..R.)])</w:t>
      </w:r>
    </w:p>
    <w:p w14:paraId="4BF03862" w14:textId="77777777" w:rsidR="00AC6404" w:rsidRPr="00AC6404" w:rsidRDefault="00AC6404" w:rsidP="00AC6404">
      <w:pPr>
        <w:spacing w:after="0" w:line="240" w:lineRule="auto"/>
        <w:rPr>
          <w:rFonts w:ascii="Times New Roman" w:hAnsi="Times New Roman" w:cs="Times New Roman"/>
          <w:sz w:val="24"/>
          <w:szCs w:val="24"/>
          <w:highlight w:val="yellow"/>
          <w:lang w:val="nl-NL"/>
        </w:rPr>
      </w:pPr>
      <w:r w:rsidRPr="00AC6404">
        <w:rPr>
          <w:rFonts w:ascii="Times New Roman" w:hAnsi="Times New Roman" w:cs="Times New Roman"/>
          <w:sz w:val="24"/>
          <w:szCs w:val="24"/>
          <w:highlight w:val="yellow"/>
          <w:lang w:val="nl-NL"/>
        </w:rPr>
        <w:t>sd(dat$r..R.[!is.na(dat$r..O.) &amp; !is.na(dat$r..R.)])</w:t>
      </w:r>
    </w:p>
    <w:p w14:paraId="59AFE603" w14:textId="77777777" w:rsidR="00AC6404" w:rsidRPr="00AC6404" w:rsidRDefault="00AC6404" w:rsidP="00AC6404">
      <w:pPr>
        <w:spacing w:after="0" w:line="240" w:lineRule="auto"/>
        <w:rPr>
          <w:rFonts w:ascii="Times New Roman" w:hAnsi="Times New Roman" w:cs="Times New Roman"/>
          <w:sz w:val="24"/>
          <w:szCs w:val="24"/>
          <w:highlight w:val="yellow"/>
          <w:lang w:val="nl-NL"/>
        </w:rPr>
      </w:pPr>
    </w:p>
    <w:p w14:paraId="4C17D5D5" w14:textId="77777777" w:rsidR="00AC6404" w:rsidRPr="00AC6404" w:rsidRDefault="00AC6404" w:rsidP="00AC6404">
      <w:pPr>
        <w:spacing w:after="0" w:line="240" w:lineRule="auto"/>
        <w:rPr>
          <w:rFonts w:ascii="Times New Roman" w:hAnsi="Times New Roman" w:cs="Times New Roman"/>
          <w:sz w:val="24"/>
          <w:szCs w:val="24"/>
        </w:rPr>
      </w:pPr>
      <w:r w:rsidRPr="00AC6404">
        <w:rPr>
          <w:rFonts w:ascii="Times New Roman" w:hAnsi="Times New Roman" w:cs="Times New Roman"/>
          <w:sz w:val="24"/>
          <w:szCs w:val="24"/>
          <w:highlight w:val="yellow"/>
          <w:lang w:val="nl-NL"/>
        </w:rPr>
        <w:t xml:space="preserve">mean(dat$r..O.[!is.na(dat$r..O.) &amp; !is.na(dat$r..R.)])-mean(dat$r..R.[!is.na(dat$r..O.) </w:t>
      </w:r>
      <w:r w:rsidRPr="00AC6404">
        <w:rPr>
          <w:rFonts w:ascii="Times New Roman" w:hAnsi="Times New Roman" w:cs="Times New Roman"/>
          <w:sz w:val="24"/>
          <w:szCs w:val="24"/>
          <w:highlight w:val="yellow"/>
        </w:rPr>
        <w:t>&amp; !is.na(dat$r..R.)])</w:t>
      </w:r>
    </w:p>
    <w:p w14:paraId="497336ED" w14:textId="77777777" w:rsidR="00AC6404" w:rsidRPr="00AC6404" w:rsidRDefault="00AC6404" w:rsidP="00AC6404">
      <w:pPr>
        <w:spacing w:after="0" w:line="240" w:lineRule="auto"/>
        <w:rPr>
          <w:rFonts w:ascii="Times New Roman" w:hAnsi="Times New Roman" w:cs="Times New Roman"/>
          <w:sz w:val="24"/>
          <w:szCs w:val="24"/>
        </w:rPr>
      </w:pPr>
    </w:p>
    <w:p w14:paraId="5B4EF8CC" w14:textId="1BA12172" w:rsidR="00C9081E" w:rsidRDefault="00401D82" w:rsidP="00C823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C9081E">
        <w:rPr>
          <w:rFonts w:ascii="Times New Roman" w:hAnsi="Times New Roman" w:cs="Times New Roman"/>
          <w:sz w:val="24"/>
          <w:szCs w:val="24"/>
        </w:rPr>
        <w:t xml:space="preserve">third </w:t>
      </w:r>
      <w:r>
        <w:rPr>
          <w:rFonts w:ascii="Times New Roman" w:hAnsi="Times New Roman" w:cs="Times New Roman"/>
          <w:sz w:val="24"/>
          <w:szCs w:val="24"/>
        </w:rPr>
        <w:t xml:space="preserve">test comparing effect sizes (‘which is stronger?’) </w:t>
      </w:r>
      <w:r w:rsidR="00C9081E">
        <w:rPr>
          <w:rFonts w:ascii="Times New Roman" w:hAnsi="Times New Roman" w:cs="Times New Roman"/>
          <w:sz w:val="24"/>
          <w:szCs w:val="24"/>
        </w:rPr>
        <w:t xml:space="preserve">was carried out in three steps. First, the two columns BJ and BV in the master data file containing correlations were compared using the IF function in excel. Second, for those studies where no correlation effect size could be computed, columns BG and BZ with the ‘raw’ effect sizes were compared manually. Finally, the frequency of </w:t>
      </w:r>
      <w:r w:rsidR="00C9081E">
        <w:rPr>
          <w:rFonts w:ascii="Times New Roman" w:hAnsi="Times New Roman" w:cs="Times New Roman"/>
          <w:sz w:val="24"/>
          <w:szCs w:val="24"/>
        </w:rPr>
        <w:lastRenderedPageBreak/>
        <w:t>studies where the original effect size exceeded the replication effect size (</w:t>
      </w:r>
      <w:r w:rsidR="00C9081E">
        <w:rPr>
          <w:rFonts w:ascii="Times New Roman" w:hAnsi="Times New Roman" w:cs="Times New Roman"/>
          <w:i/>
          <w:sz w:val="24"/>
          <w:szCs w:val="24"/>
        </w:rPr>
        <w:t>f</w:t>
      </w:r>
      <w:r w:rsidR="00C9081E">
        <w:rPr>
          <w:rFonts w:ascii="Times New Roman" w:hAnsi="Times New Roman" w:cs="Times New Roman"/>
          <w:sz w:val="24"/>
          <w:szCs w:val="24"/>
        </w:rPr>
        <w:t>) and the total number of comparisons (</w:t>
      </w:r>
      <w:r w:rsidR="00C9081E">
        <w:rPr>
          <w:rFonts w:ascii="Times New Roman" w:hAnsi="Times New Roman" w:cs="Times New Roman"/>
          <w:i/>
          <w:sz w:val="24"/>
          <w:szCs w:val="24"/>
        </w:rPr>
        <w:t>n</w:t>
      </w:r>
      <w:r w:rsidR="00C9081E">
        <w:rPr>
          <w:rFonts w:ascii="Times New Roman" w:hAnsi="Times New Roman" w:cs="Times New Roman"/>
          <w:sz w:val="24"/>
          <w:szCs w:val="24"/>
        </w:rPr>
        <w:t>) were entered in the binomial test:</w:t>
      </w:r>
    </w:p>
    <w:p w14:paraId="55265499" w14:textId="77777777" w:rsidR="00C9081E" w:rsidRDefault="00C9081E" w:rsidP="00C82337">
      <w:pPr>
        <w:spacing w:after="0" w:line="240" w:lineRule="auto"/>
        <w:rPr>
          <w:rFonts w:ascii="Times New Roman" w:hAnsi="Times New Roman" w:cs="Times New Roman"/>
          <w:sz w:val="24"/>
          <w:szCs w:val="24"/>
        </w:rPr>
      </w:pPr>
    </w:p>
    <w:p w14:paraId="1A29BB41" w14:textId="1F0B223B" w:rsidR="00C9081E" w:rsidRPr="00C9081E" w:rsidRDefault="00C9081E" w:rsidP="00C82337">
      <w:pPr>
        <w:spacing w:after="0" w:line="240" w:lineRule="auto"/>
        <w:rPr>
          <w:rFonts w:ascii="Times New Roman" w:hAnsi="Times New Roman" w:cs="Times New Roman"/>
          <w:sz w:val="24"/>
          <w:szCs w:val="24"/>
        </w:rPr>
      </w:pPr>
      <w:r w:rsidRPr="00C9081E">
        <w:rPr>
          <w:rFonts w:ascii="Times New Roman" w:hAnsi="Times New Roman" w:cs="Times New Roman"/>
          <w:sz w:val="24"/>
          <w:szCs w:val="24"/>
          <w:highlight w:val="yellow"/>
        </w:rPr>
        <w:t>binom.test(</w:t>
      </w:r>
      <w:r>
        <w:rPr>
          <w:rFonts w:ascii="Times New Roman" w:hAnsi="Times New Roman" w:cs="Times New Roman"/>
          <w:sz w:val="24"/>
          <w:szCs w:val="24"/>
          <w:highlight w:val="yellow"/>
        </w:rPr>
        <w:t>f</w:t>
      </w:r>
      <w:r w:rsidRPr="00C9081E">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n</w:t>
      </w:r>
      <w:r w:rsidRPr="00C9081E">
        <w:rPr>
          <w:rFonts w:ascii="Times New Roman" w:hAnsi="Times New Roman" w:cs="Times New Roman"/>
          <w:sz w:val="24"/>
          <w:szCs w:val="24"/>
          <w:highlight w:val="yellow"/>
        </w:rPr>
        <w:t>, 0.5, "two.sided", 0.95)</w:t>
      </w:r>
    </w:p>
    <w:p w14:paraId="73B18E8D" w14:textId="77777777" w:rsidR="00C9081E" w:rsidRPr="00674FB0" w:rsidRDefault="00C9081E" w:rsidP="00C82337">
      <w:pPr>
        <w:spacing w:after="0" w:line="240" w:lineRule="auto"/>
        <w:rPr>
          <w:rFonts w:ascii="Times New Roman" w:hAnsi="Times New Roman" w:cs="Times New Roman"/>
          <w:sz w:val="24"/>
          <w:szCs w:val="24"/>
        </w:rPr>
      </w:pPr>
    </w:p>
    <w:p w14:paraId="5E730D3E" w14:textId="6850832E" w:rsidR="00422B28" w:rsidRDefault="00C9081E" w:rsidP="00422B28">
      <w:pPr>
        <w:spacing w:after="0" w:line="240" w:lineRule="auto"/>
        <w:rPr>
          <w:rFonts w:ascii="Times New Roman" w:hAnsi="Times New Roman" w:cs="Times New Roman"/>
          <w:sz w:val="24"/>
          <w:szCs w:val="24"/>
        </w:rPr>
      </w:pPr>
      <w:r w:rsidRPr="00674FB0">
        <w:rPr>
          <w:rFonts w:ascii="Times New Roman" w:hAnsi="Times New Roman" w:cs="Times New Roman"/>
          <w:sz w:val="24"/>
          <w:szCs w:val="24"/>
        </w:rPr>
        <w:t xml:space="preserve">The fourth and last test compared </w:t>
      </w:r>
      <w:r w:rsidR="00422B28" w:rsidRPr="00674FB0">
        <w:rPr>
          <w:rFonts w:ascii="Times New Roman" w:hAnsi="Times New Roman" w:cs="Times New Roman"/>
          <w:sz w:val="24"/>
          <w:szCs w:val="24"/>
        </w:rPr>
        <w:t xml:space="preserve">the </w:t>
      </w:r>
      <w:r w:rsidR="002D0C06">
        <w:rPr>
          <w:rFonts w:ascii="Times New Roman" w:hAnsi="Times New Roman" w:cs="Times New Roman"/>
          <w:sz w:val="24"/>
          <w:szCs w:val="24"/>
        </w:rPr>
        <w:t xml:space="preserve">observed </w:t>
      </w:r>
      <w:r w:rsidR="00422B28" w:rsidRPr="00674FB0">
        <w:rPr>
          <w:rFonts w:ascii="Times New Roman" w:hAnsi="Times New Roman" w:cs="Times New Roman"/>
          <w:sz w:val="24"/>
          <w:szCs w:val="24"/>
        </w:rPr>
        <w:t xml:space="preserve">proportion of study-pairs in which the effect of the original study was in the confidence interval of the effect of the replication study with the expected proportion using a goodness-of-fit </w:t>
      </w:r>
      <w:r w:rsidR="00422B28" w:rsidRPr="00674FB0">
        <w:rPr>
          <w:rFonts w:ascii="Times New Roman" w:hAnsi="Times New Roman" w:cs="Times New Roman"/>
          <w:i/>
          <w:sz w:val="24"/>
          <w:szCs w:val="24"/>
        </w:rPr>
        <w:t>χ</w:t>
      </w:r>
      <w:r w:rsidR="00422B28" w:rsidRPr="00674FB0">
        <w:rPr>
          <w:rFonts w:ascii="Times New Roman" w:hAnsi="Times New Roman" w:cs="Times New Roman"/>
          <w:i/>
          <w:sz w:val="24"/>
          <w:szCs w:val="24"/>
          <w:vertAlign w:val="superscript"/>
        </w:rPr>
        <w:t>2</w:t>
      </w:r>
      <w:r w:rsidR="00422B28" w:rsidRPr="00674FB0">
        <w:rPr>
          <w:rFonts w:ascii="Times New Roman" w:hAnsi="Times New Roman" w:cs="Times New Roman"/>
          <w:i/>
          <w:sz w:val="24"/>
          <w:szCs w:val="24"/>
          <w:vertAlign w:val="subscript"/>
        </w:rPr>
        <w:softHyphen/>
      </w:r>
      <w:r w:rsidR="00422B28" w:rsidRPr="00674FB0">
        <w:rPr>
          <w:rFonts w:ascii="Times New Roman" w:hAnsi="Times New Roman" w:cs="Times New Roman"/>
          <w:sz w:val="24"/>
          <w:szCs w:val="24"/>
        </w:rPr>
        <w:t xml:space="preserve">-test. </w:t>
      </w:r>
      <w:r w:rsidR="00674FB0" w:rsidRPr="00674FB0">
        <w:rPr>
          <w:rFonts w:ascii="Times New Roman" w:hAnsi="Times New Roman" w:cs="Times New Roman"/>
          <w:sz w:val="24"/>
          <w:szCs w:val="24"/>
        </w:rPr>
        <w:t xml:space="preserve">Supplement [A4] provides the code for calculating the expected proportion. </w:t>
      </w:r>
      <w:r w:rsidR="002D0C06">
        <w:rPr>
          <w:rFonts w:ascii="Times New Roman" w:hAnsi="Times New Roman" w:cs="Times New Roman"/>
          <w:sz w:val="24"/>
          <w:szCs w:val="24"/>
        </w:rPr>
        <w:t>The code for calculating the observed proportion can be found in supplement [A</w:t>
      </w:r>
      <w:r w:rsidR="00134C58">
        <w:rPr>
          <w:rFonts w:ascii="Times New Roman" w:hAnsi="Times New Roman" w:cs="Times New Roman"/>
          <w:sz w:val="24"/>
          <w:szCs w:val="24"/>
        </w:rPr>
        <w:t>6</w:t>
      </w:r>
      <w:r w:rsidR="002D0C06">
        <w:rPr>
          <w:rFonts w:ascii="Times New Roman" w:hAnsi="Times New Roman" w:cs="Times New Roman"/>
          <w:sz w:val="24"/>
          <w:szCs w:val="24"/>
        </w:rPr>
        <w:t xml:space="preserve">]. The observed frequency </w:t>
      </w:r>
      <w:r w:rsidR="002D0C06">
        <w:rPr>
          <w:rFonts w:ascii="Times New Roman" w:hAnsi="Times New Roman" w:cs="Times New Roman"/>
          <w:i/>
          <w:sz w:val="24"/>
          <w:szCs w:val="24"/>
        </w:rPr>
        <w:t>f</w:t>
      </w:r>
      <w:r w:rsidR="002D0C06">
        <w:rPr>
          <w:rFonts w:ascii="Times New Roman" w:hAnsi="Times New Roman" w:cs="Times New Roman"/>
          <w:sz w:val="24"/>
          <w:szCs w:val="24"/>
        </w:rPr>
        <w:t xml:space="preserve">, expected proportion </w:t>
      </w:r>
      <w:r w:rsidR="002D0C06">
        <w:rPr>
          <w:rFonts w:ascii="Times New Roman" w:hAnsi="Times New Roman" w:cs="Times New Roman"/>
          <w:i/>
          <w:sz w:val="24"/>
          <w:szCs w:val="24"/>
        </w:rPr>
        <w:t>p</w:t>
      </w:r>
      <w:r w:rsidR="002D0C06">
        <w:rPr>
          <w:rFonts w:ascii="Times New Roman" w:hAnsi="Times New Roman" w:cs="Times New Roman"/>
          <w:sz w:val="24"/>
          <w:szCs w:val="24"/>
        </w:rPr>
        <w:t xml:space="preserve">, and number of comparisons </w:t>
      </w:r>
      <w:r w:rsidR="00AE39A5">
        <w:rPr>
          <w:rFonts w:ascii="Times New Roman" w:hAnsi="Times New Roman" w:cs="Times New Roman"/>
          <w:i/>
          <w:sz w:val="24"/>
          <w:szCs w:val="24"/>
        </w:rPr>
        <w:t xml:space="preserve">n </w:t>
      </w:r>
      <w:r w:rsidR="00AE39A5">
        <w:rPr>
          <w:rFonts w:ascii="Times New Roman" w:hAnsi="Times New Roman" w:cs="Times New Roman"/>
          <w:sz w:val="24"/>
          <w:szCs w:val="24"/>
        </w:rPr>
        <w:t>was entered in the binomial test:</w:t>
      </w:r>
    </w:p>
    <w:p w14:paraId="04811DDF" w14:textId="77777777" w:rsidR="00AE39A5" w:rsidRDefault="00AE39A5" w:rsidP="00AE39A5">
      <w:pPr>
        <w:spacing w:after="0" w:line="240" w:lineRule="auto"/>
        <w:rPr>
          <w:rFonts w:ascii="Times New Roman" w:hAnsi="Times New Roman" w:cs="Times New Roman"/>
          <w:sz w:val="24"/>
          <w:szCs w:val="24"/>
          <w:highlight w:val="yellow"/>
        </w:rPr>
      </w:pPr>
    </w:p>
    <w:p w14:paraId="58B3CB0A" w14:textId="33F2B94D" w:rsidR="00AE39A5" w:rsidRPr="00C9081E" w:rsidRDefault="00AE39A5" w:rsidP="00AE39A5">
      <w:pPr>
        <w:spacing w:after="0" w:line="240" w:lineRule="auto"/>
        <w:rPr>
          <w:rFonts w:ascii="Times New Roman" w:hAnsi="Times New Roman" w:cs="Times New Roman"/>
          <w:sz w:val="24"/>
          <w:szCs w:val="24"/>
        </w:rPr>
      </w:pPr>
      <w:r w:rsidRPr="00C9081E">
        <w:rPr>
          <w:rFonts w:ascii="Times New Roman" w:hAnsi="Times New Roman" w:cs="Times New Roman"/>
          <w:sz w:val="24"/>
          <w:szCs w:val="24"/>
          <w:highlight w:val="yellow"/>
        </w:rPr>
        <w:t>binom.test(</w:t>
      </w:r>
      <w:r>
        <w:rPr>
          <w:rFonts w:ascii="Times New Roman" w:hAnsi="Times New Roman" w:cs="Times New Roman"/>
          <w:sz w:val="24"/>
          <w:szCs w:val="24"/>
          <w:highlight w:val="yellow"/>
        </w:rPr>
        <w:t>f</w:t>
      </w:r>
      <w:r w:rsidRPr="00C9081E">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n</w:t>
      </w:r>
      <w:r w:rsidRPr="00C9081E">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p</w:t>
      </w:r>
      <w:r w:rsidRPr="00C9081E">
        <w:rPr>
          <w:rFonts w:ascii="Times New Roman" w:hAnsi="Times New Roman" w:cs="Times New Roman"/>
          <w:sz w:val="24"/>
          <w:szCs w:val="24"/>
          <w:highlight w:val="yellow"/>
        </w:rPr>
        <w:t>, "two.sided", 0.95)</w:t>
      </w:r>
    </w:p>
    <w:p w14:paraId="027835C7" w14:textId="77777777" w:rsidR="00AE39A5" w:rsidRPr="002D0C06" w:rsidRDefault="00AE39A5" w:rsidP="00422B28">
      <w:pPr>
        <w:spacing w:after="0" w:line="240" w:lineRule="auto"/>
        <w:rPr>
          <w:rFonts w:ascii="Times New Roman" w:hAnsi="Times New Roman" w:cs="Times New Roman"/>
          <w:sz w:val="24"/>
          <w:szCs w:val="24"/>
        </w:rPr>
      </w:pPr>
    </w:p>
    <w:p w14:paraId="70B15767" w14:textId="2E2F0AE8" w:rsidR="00422B28" w:rsidRPr="00215D78" w:rsidRDefault="00215D78" w:rsidP="00C823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number of comparisons </w:t>
      </w:r>
      <w:r>
        <w:rPr>
          <w:rFonts w:ascii="Times New Roman" w:hAnsi="Times New Roman" w:cs="Times New Roman"/>
          <w:i/>
          <w:sz w:val="24"/>
          <w:szCs w:val="24"/>
        </w:rPr>
        <w:t>n</w:t>
      </w:r>
      <w:r>
        <w:rPr>
          <w:rFonts w:ascii="Times New Roman" w:hAnsi="Times New Roman" w:cs="Times New Roman"/>
          <w:sz w:val="24"/>
          <w:szCs w:val="24"/>
        </w:rPr>
        <w:t xml:space="preserve"> equals the number of studies in which the effect was tested using </w:t>
      </w:r>
      <w:r>
        <w:rPr>
          <w:rFonts w:ascii="Times New Roman" w:hAnsi="Times New Roman" w:cs="Times New Roman"/>
          <w:i/>
          <w:sz w:val="24"/>
          <w:szCs w:val="24"/>
        </w:rPr>
        <w:t>r</w:t>
      </w:r>
      <w:r>
        <w:rPr>
          <w:rFonts w:ascii="Times New Roman" w:hAnsi="Times New Roman" w:cs="Times New Roman"/>
          <w:sz w:val="24"/>
          <w:szCs w:val="24"/>
        </w:rPr>
        <w:t xml:space="preserve">, </w:t>
      </w:r>
      <w:r>
        <w:rPr>
          <w:rFonts w:ascii="Times New Roman" w:hAnsi="Times New Roman" w:cs="Times New Roman"/>
          <w:i/>
          <w:sz w:val="24"/>
          <w:szCs w:val="24"/>
        </w:rPr>
        <w:t>t</w:t>
      </w:r>
      <w:r>
        <w:rPr>
          <w:rFonts w:ascii="Times New Roman" w:hAnsi="Times New Roman" w:cs="Times New Roman"/>
          <w:sz w:val="24"/>
          <w:szCs w:val="24"/>
        </w:rPr>
        <w:t xml:space="preserve">, or </w:t>
      </w:r>
      <w:r>
        <w:rPr>
          <w:rFonts w:ascii="Times New Roman" w:hAnsi="Times New Roman" w:cs="Times New Roman"/>
          <w:i/>
          <w:sz w:val="24"/>
          <w:szCs w:val="24"/>
        </w:rPr>
        <w:t>F</w:t>
      </w:r>
      <w:r>
        <w:rPr>
          <w:rFonts w:ascii="Times New Roman" w:hAnsi="Times New Roman" w:cs="Times New Roman"/>
          <w:sz w:val="24"/>
          <w:szCs w:val="24"/>
        </w:rPr>
        <w:t>(1,df).</w:t>
      </w:r>
    </w:p>
    <w:p w14:paraId="6200FF4C" w14:textId="77777777" w:rsidR="00C9081E" w:rsidRPr="00674FB0" w:rsidRDefault="00C9081E" w:rsidP="00C82337">
      <w:pPr>
        <w:spacing w:after="0" w:line="240" w:lineRule="auto"/>
        <w:rPr>
          <w:rFonts w:ascii="Times New Roman" w:hAnsi="Times New Roman" w:cs="Times New Roman"/>
          <w:sz w:val="24"/>
          <w:szCs w:val="24"/>
        </w:rPr>
      </w:pPr>
    </w:p>
    <w:p w14:paraId="5CFC2C62" w14:textId="753B04EB" w:rsidR="00401D82" w:rsidRPr="00893406" w:rsidRDefault="00893406" w:rsidP="00893406">
      <w:pPr>
        <w:spacing w:after="0" w:line="240" w:lineRule="auto"/>
        <w:jc w:val="center"/>
        <w:rPr>
          <w:rFonts w:ascii="Times New Roman" w:hAnsi="Times New Roman" w:cs="Times New Roman"/>
          <w:b/>
          <w:sz w:val="24"/>
          <w:szCs w:val="24"/>
        </w:rPr>
      </w:pPr>
      <w:r w:rsidRPr="00893406">
        <w:rPr>
          <w:rFonts w:ascii="Times New Roman" w:hAnsi="Times New Roman" w:cs="Times New Roman"/>
          <w:b/>
          <w:sz w:val="24"/>
          <w:szCs w:val="24"/>
        </w:rPr>
        <w:t>[A</w:t>
      </w:r>
      <w:r w:rsidR="00134C58">
        <w:rPr>
          <w:rFonts w:ascii="Times New Roman" w:hAnsi="Times New Roman" w:cs="Times New Roman"/>
          <w:b/>
          <w:sz w:val="24"/>
          <w:szCs w:val="24"/>
        </w:rPr>
        <w:t>6</w:t>
      </w:r>
      <w:r w:rsidRPr="00893406">
        <w:rPr>
          <w:rFonts w:ascii="Times New Roman" w:hAnsi="Times New Roman" w:cs="Times New Roman"/>
          <w:b/>
          <w:sz w:val="24"/>
          <w:szCs w:val="24"/>
        </w:rPr>
        <w:t>] Meta-analyses on effect sizes of each study-pair</w:t>
      </w:r>
    </w:p>
    <w:p w14:paraId="195E7D82" w14:textId="4A2EB168" w:rsidR="00401D82" w:rsidRDefault="008E1913" w:rsidP="007167D7">
      <w:pPr>
        <w:spacing w:before="120" w:after="0" w:line="240" w:lineRule="auto"/>
        <w:rPr>
          <w:rFonts w:ascii="Times New Roman" w:hAnsi="Times New Roman" w:cs="Times New Roman"/>
          <w:sz w:val="24"/>
          <w:szCs w:val="24"/>
        </w:rPr>
      </w:pPr>
      <w:r w:rsidRPr="008E1913">
        <w:rPr>
          <w:rFonts w:ascii="Times New Roman" w:hAnsi="Times New Roman" w:cs="Times New Roman"/>
          <w:sz w:val="24"/>
          <w:szCs w:val="24"/>
        </w:rPr>
        <w:t xml:space="preserve">The meta-analyses were conducted on </w:t>
      </w:r>
      <w:r w:rsidR="007167D7" w:rsidRPr="008E1913">
        <w:rPr>
          <w:rFonts w:ascii="Times New Roman" w:hAnsi="Times New Roman" w:cs="Times New Roman"/>
          <w:sz w:val="24"/>
          <w:szCs w:val="24"/>
        </w:rPr>
        <w:t xml:space="preserve">Fisher-transformed </w:t>
      </w:r>
      <w:r w:rsidR="007167D7">
        <w:rPr>
          <w:rFonts w:ascii="Times New Roman" w:hAnsi="Times New Roman" w:cs="Times New Roman"/>
          <w:sz w:val="24"/>
          <w:szCs w:val="24"/>
        </w:rPr>
        <w:t>correlations for</w:t>
      </w:r>
      <w:r w:rsidR="007167D7" w:rsidRPr="008E1913">
        <w:rPr>
          <w:rFonts w:ascii="Times New Roman" w:hAnsi="Times New Roman" w:cs="Times New Roman"/>
          <w:sz w:val="24"/>
          <w:szCs w:val="24"/>
        </w:rPr>
        <w:t xml:space="preserve"> all study-pairs</w:t>
      </w:r>
      <w:r w:rsidR="007167D7">
        <w:rPr>
          <w:rFonts w:ascii="Times New Roman" w:hAnsi="Times New Roman" w:cs="Times New Roman"/>
          <w:sz w:val="24"/>
          <w:szCs w:val="24"/>
        </w:rPr>
        <w:t xml:space="preserve"> </w:t>
      </w:r>
      <w:r w:rsidR="00AE0F91">
        <w:rPr>
          <w:rFonts w:ascii="Times New Roman" w:hAnsi="Times New Roman" w:cs="Times New Roman"/>
          <w:sz w:val="24"/>
          <w:szCs w:val="24"/>
        </w:rPr>
        <w:t xml:space="preserve">in </w:t>
      </w:r>
      <w:r w:rsidR="007167D7">
        <w:rPr>
          <w:rFonts w:ascii="Times New Roman" w:hAnsi="Times New Roman" w:cs="Times New Roman"/>
          <w:sz w:val="24"/>
          <w:szCs w:val="24"/>
        </w:rPr>
        <w:t xml:space="preserve">subset MA, i.e. </w:t>
      </w:r>
      <w:r w:rsidRPr="008E1913">
        <w:rPr>
          <w:rFonts w:ascii="Times New Roman" w:hAnsi="Times New Roman" w:cs="Times New Roman"/>
          <w:sz w:val="24"/>
          <w:szCs w:val="24"/>
        </w:rPr>
        <w:t xml:space="preserve">for all study-pairs where both the correlation coefficient and its standard error could be computed. Standard errors could only be computed if test statistics were </w:t>
      </w:r>
      <w:r w:rsidRPr="008E1913">
        <w:rPr>
          <w:rFonts w:ascii="Times New Roman" w:hAnsi="Times New Roman" w:cs="Times New Roman"/>
          <w:i/>
          <w:sz w:val="24"/>
          <w:szCs w:val="24"/>
        </w:rPr>
        <w:t>r</w:t>
      </w:r>
      <w:r w:rsidRPr="008E1913">
        <w:rPr>
          <w:rFonts w:ascii="Times New Roman" w:hAnsi="Times New Roman" w:cs="Times New Roman"/>
          <w:sz w:val="24"/>
          <w:szCs w:val="24"/>
        </w:rPr>
        <w:t xml:space="preserve">, </w:t>
      </w:r>
      <w:r w:rsidRPr="008E1913">
        <w:rPr>
          <w:rFonts w:ascii="Times New Roman" w:hAnsi="Times New Roman" w:cs="Times New Roman"/>
          <w:i/>
          <w:sz w:val="24"/>
          <w:szCs w:val="24"/>
        </w:rPr>
        <w:t>t</w:t>
      </w:r>
      <w:r w:rsidRPr="008E1913">
        <w:rPr>
          <w:rFonts w:ascii="Times New Roman" w:hAnsi="Times New Roman" w:cs="Times New Roman"/>
          <w:sz w:val="24"/>
          <w:szCs w:val="24"/>
        </w:rPr>
        <w:t xml:space="preserve">, or </w:t>
      </w:r>
      <w:r w:rsidRPr="008E1913">
        <w:rPr>
          <w:rFonts w:ascii="Times New Roman" w:hAnsi="Times New Roman" w:cs="Times New Roman"/>
          <w:i/>
          <w:sz w:val="24"/>
          <w:szCs w:val="24"/>
        </w:rPr>
        <w:t>F</w:t>
      </w:r>
      <w:r>
        <w:rPr>
          <w:rFonts w:ascii="Times New Roman" w:hAnsi="Times New Roman" w:cs="Times New Roman"/>
          <w:sz w:val="24"/>
          <w:szCs w:val="24"/>
        </w:rPr>
        <w:t>(1,</w:t>
      </w:r>
      <w:r>
        <w:rPr>
          <w:rFonts w:ascii="Times New Roman" w:hAnsi="Times New Roman" w:cs="Times New Roman"/>
          <w:i/>
          <w:sz w:val="24"/>
          <w:szCs w:val="24"/>
        </w:rPr>
        <w:t>df</w:t>
      </w:r>
      <w:r>
        <w:rPr>
          <w:rFonts w:ascii="Times New Roman" w:hAnsi="Times New Roman" w:cs="Times New Roman"/>
          <w:i/>
          <w:sz w:val="24"/>
          <w:szCs w:val="24"/>
          <w:vertAlign w:val="subscript"/>
        </w:rPr>
        <w:t>2</w:t>
      </w:r>
      <w:r>
        <w:rPr>
          <w:rFonts w:ascii="Times New Roman" w:hAnsi="Times New Roman" w:cs="Times New Roman"/>
          <w:sz w:val="24"/>
          <w:szCs w:val="24"/>
        </w:rPr>
        <w:t>)</w:t>
      </w:r>
      <w:r w:rsidR="003F0B82">
        <w:rPr>
          <w:rFonts w:ascii="Times New Roman" w:hAnsi="Times New Roman" w:cs="Times New Roman"/>
          <w:sz w:val="24"/>
          <w:szCs w:val="24"/>
        </w:rPr>
        <w:t xml:space="preserve">, which was for 57 study-pairs. </w:t>
      </w:r>
      <w:r>
        <w:rPr>
          <w:rFonts w:ascii="Times New Roman" w:hAnsi="Times New Roman" w:cs="Times New Roman"/>
          <w:sz w:val="24"/>
          <w:szCs w:val="24"/>
        </w:rPr>
        <w:t xml:space="preserve">Standard errors </w:t>
      </w:r>
      <w:r w:rsidR="007167D7">
        <w:rPr>
          <w:rFonts w:ascii="Times New Roman" w:hAnsi="Times New Roman" w:cs="Times New Roman"/>
          <w:sz w:val="24"/>
          <w:szCs w:val="24"/>
        </w:rPr>
        <w:t xml:space="preserve">of Fisher-transformed correlations </w:t>
      </w:r>
      <w:r>
        <w:rPr>
          <w:rFonts w:ascii="Times New Roman" w:hAnsi="Times New Roman" w:cs="Times New Roman"/>
          <w:sz w:val="24"/>
          <w:szCs w:val="24"/>
        </w:rPr>
        <w:t xml:space="preserve">were computed using </w:t>
      </w:r>
      <m:oMath>
        <m:f>
          <m:fPr>
            <m:type m:val="lin"/>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2</m:t>
                    </m:r>
                  </m:sub>
                </m:sSub>
                <m:r>
                  <w:rPr>
                    <w:rFonts w:ascii="Cambria Math" w:hAnsi="Cambria Math" w:cs="Times New Roman"/>
                    <w:sz w:val="24"/>
                    <w:szCs w:val="24"/>
                  </w:rPr>
                  <m:t>-1</m:t>
                </m:r>
              </m:e>
            </m:rad>
          </m:den>
        </m:f>
      </m:oMath>
      <w:r>
        <w:rPr>
          <w:rFonts w:ascii="Times New Roman" w:hAnsi="Times New Roman" w:cs="Times New Roman"/>
          <w:sz w:val="24"/>
          <w:szCs w:val="24"/>
        </w:rPr>
        <w:t xml:space="preserve">, which assumes tests of one correlation or an independent sample </w:t>
      </w:r>
      <w:r>
        <w:rPr>
          <w:rFonts w:ascii="Times New Roman" w:hAnsi="Times New Roman" w:cs="Times New Roman"/>
          <w:i/>
          <w:sz w:val="24"/>
          <w:szCs w:val="24"/>
        </w:rPr>
        <w:t>t</w:t>
      </w:r>
      <w:r>
        <w:rPr>
          <w:rFonts w:ascii="Times New Roman" w:hAnsi="Times New Roman" w:cs="Times New Roman"/>
          <w:sz w:val="24"/>
          <w:szCs w:val="24"/>
        </w:rPr>
        <w:t xml:space="preserve">-test (but not a dependent sample </w:t>
      </w:r>
      <w:r>
        <w:rPr>
          <w:rFonts w:ascii="Times New Roman" w:hAnsi="Times New Roman" w:cs="Times New Roman"/>
          <w:i/>
          <w:sz w:val="24"/>
          <w:szCs w:val="24"/>
        </w:rPr>
        <w:t>t</w:t>
      </w:r>
      <w:r>
        <w:rPr>
          <w:rFonts w:ascii="Times New Roman" w:hAnsi="Times New Roman" w:cs="Times New Roman"/>
          <w:sz w:val="24"/>
          <w:szCs w:val="24"/>
        </w:rPr>
        <w:t>-test).</w:t>
      </w:r>
    </w:p>
    <w:p w14:paraId="14923ED8" w14:textId="085BD9A8" w:rsidR="009E3D8D" w:rsidRDefault="009E3D8D" w:rsidP="007167D7">
      <w:pPr>
        <w:spacing w:before="120" w:after="0" w:line="240" w:lineRule="auto"/>
        <w:rPr>
          <w:rFonts w:ascii="Times New Roman" w:hAnsi="Times New Roman" w:cs="Times New Roman"/>
          <w:sz w:val="24"/>
          <w:szCs w:val="24"/>
        </w:rPr>
      </w:pPr>
      <w:r>
        <w:rPr>
          <w:rFonts w:ascii="Times New Roman" w:hAnsi="Times New Roman" w:cs="Times New Roman"/>
          <w:sz w:val="24"/>
          <w:szCs w:val="24"/>
        </w:rPr>
        <w:t>The results of all individual meta-analyses are reported after the code.</w:t>
      </w:r>
    </w:p>
    <w:p w14:paraId="74389817" w14:textId="77777777" w:rsidR="00134C58" w:rsidRDefault="00134C58" w:rsidP="00C82337">
      <w:pPr>
        <w:spacing w:after="0" w:line="240" w:lineRule="auto"/>
        <w:rPr>
          <w:rFonts w:ascii="Times New Roman" w:hAnsi="Times New Roman" w:cs="Times New Roman"/>
          <w:sz w:val="24"/>
          <w:szCs w:val="24"/>
        </w:rPr>
      </w:pPr>
    </w:p>
    <w:p w14:paraId="34A8B1FE"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w:t>
      </w:r>
    </w:p>
    <w:p w14:paraId="46C1297A"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Meta-analyses per pair ###</w:t>
      </w:r>
    </w:p>
    <w:p w14:paraId="7B60FCBE"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w:t>
      </w:r>
    </w:p>
    <w:p w14:paraId="52CCF38B" w14:textId="77777777" w:rsidR="00134C58" w:rsidRPr="00AE0F91" w:rsidRDefault="00134C58" w:rsidP="00134C58">
      <w:pPr>
        <w:spacing w:after="0" w:line="240" w:lineRule="auto"/>
        <w:rPr>
          <w:rFonts w:ascii="Times New Roman" w:hAnsi="Times New Roman" w:cs="Times New Roman"/>
          <w:sz w:val="24"/>
          <w:szCs w:val="24"/>
          <w:highlight w:val="yellow"/>
        </w:rPr>
      </w:pPr>
    </w:p>
    <w:p w14:paraId="1BA7F257"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How often is the null hypotheses rejected in the meta-analysis</w:t>
      </w:r>
    </w:p>
    <w:p w14:paraId="1508BB17"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in.ci &lt;- es.meta &lt;- se.meta &lt;- ci.lb.meta &lt;- ci.ub.meta &lt;- pval.meta &lt;- numeric()</w:t>
      </w:r>
    </w:p>
    <w:p w14:paraId="0AFE1FC6" w14:textId="77777777" w:rsidR="00134C58" w:rsidRPr="00AE0F91" w:rsidRDefault="00134C58" w:rsidP="00134C58">
      <w:pPr>
        <w:spacing w:after="0" w:line="240" w:lineRule="auto"/>
        <w:rPr>
          <w:rFonts w:ascii="Times New Roman" w:hAnsi="Times New Roman" w:cs="Times New Roman"/>
          <w:sz w:val="24"/>
          <w:szCs w:val="24"/>
          <w:highlight w:val="yellow"/>
        </w:rPr>
      </w:pPr>
    </w:p>
    <w:p w14:paraId="5215AE2B"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for(i in 1:length(final$fis.o)) {</w:t>
      </w:r>
    </w:p>
    <w:p w14:paraId="24C78D27"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tmp &lt;- rma(yi = c(final$fis.o[i], final$fis.r[i]), sei = c(final$sei.o[i], final$sei.r[i]), method = "FE")</w:t>
      </w:r>
    </w:p>
    <w:p w14:paraId="167EC95E"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es.meta[i] &lt;- tmp$b[1]</w:t>
      </w:r>
    </w:p>
    <w:p w14:paraId="18FFD778"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se.meta[i] &lt;- tmp$se</w:t>
      </w:r>
    </w:p>
    <w:p w14:paraId="29F9D28A"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lastRenderedPageBreak/>
        <w:t xml:space="preserve">  ci.lb.meta[i] &lt;- tmp$ci.lb</w:t>
      </w:r>
    </w:p>
    <w:p w14:paraId="700EB798"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ci.ub.meta[i] &lt;- tmp$ci.ub</w:t>
      </w:r>
    </w:p>
    <w:p w14:paraId="7FA63CA6"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pval.meta[i] &lt;- tmp$pval</w:t>
      </w:r>
    </w:p>
    <w:p w14:paraId="2771A504"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w:t>
      </w:r>
    </w:p>
    <w:p w14:paraId="4DD455E8"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if(tmp$pval &lt; 0.05) { in.ci[i] &lt;- 1</w:t>
      </w:r>
    </w:p>
    <w:p w14:paraId="65F07BBF"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 else { in.ci[i] &lt;- 0 }</w:t>
      </w:r>
    </w:p>
    <w:p w14:paraId="55C83FC1"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w:t>
      </w:r>
    </w:p>
    <w:p w14:paraId="7E42A221" w14:textId="77777777" w:rsidR="00134C58" w:rsidRPr="00AE0F91" w:rsidRDefault="00134C58" w:rsidP="00134C58">
      <w:pPr>
        <w:spacing w:after="0" w:line="240" w:lineRule="auto"/>
        <w:rPr>
          <w:rFonts w:ascii="Times New Roman" w:hAnsi="Times New Roman" w:cs="Times New Roman"/>
          <w:sz w:val="24"/>
          <w:szCs w:val="24"/>
          <w:highlight w:val="yellow"/>
        </w:rPr>
      </w:pPr>
    </w:p>
    <w:p w14:paraId="5D52D614"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sum(in.ci)/length(in.ci) # Proportion of times the null hypothesis of no effect is rejected</w:t>
      </w:r>
    </w:p>
    <w:p w14:paraId="4DEBB47A" w14:textId="77777777" w:rsidR="00134C58" w:rsidRPr="00AE0F91" w:rsidRDefault="00134C58" w:rsidP="00134C58">
      <w:pPr>
        <w:spacing w:after="0" w:line="240" w:lineRule="auto"/>
        <w:rPr>
          <w:rFonts w:ascii="Times New Roman" w:hAnsi="Times New Roman" w:cs="Times New Roman"/>
          <w:sz w:val="24"/>
          <w:szCs w:val="24"/>
          <w:highlight w:val="yellow"/>
        </w:rPr>
      </w:pPr>
    </w:p>
    <w:p w14:paraId="667785C8"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Create data frame</w:t>
      </w:r>
    </w:p>
    <w:p w14:paraId="12544537"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tab &lt;- data.frame(ID = final$ID, fis.o = final$fis.o, sei.o = final$sei.o, pval.o = final$pval.o, fis.r = final$fis.r, sei.r = final$sei.r, </w:t>
      </w:r>
    </w:p>
    <w:p w14:paraId="45F0169D"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pval.r = final$pval.r, diff = final$yi, es.meta = es.meta, se.meta = se.meta, ci.lb.meta = ci.lb.meta, ci.ub.meta = ci.ub.meta, pval.meta = pval.meta)</w:t>
      </w:r>
    </w:p>
    <w:p w14:paraId="26A05164" w14:textId="77777777" w:rsidR="00134C58" w:rsidRPr="00AE0F91" w:rsidRDefault="00134C58" w:rsidP="00134C58">
      <w:pPr>
        <w:spacing w:after="0" w:line="240" w:lineRule="auto"/>
        <w:rPr>
          <w:rFonts w:ascii="Times New Roman" w:hAnsi="Times New Roman" w:cs="Times New Roman"/>
          <w:sz w:val="24"/>
          <w:szCs w:val="24"/>
          <w:highlight w:val="yellow"/>
        </w:rPr>
      </w:pPr>
    </w:p>
    <w:p w14:paraId="6F5F2053"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Check how often effect size original study is within CI of meta-analysis</w:t>
      </w:r>
    </w:p>
    <w:p w14:paraId="2F67F66E"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in.ci.meta &lt;- numeric()</w:t>
      </w:r>
    </w:p>
    <w:p w14:paraId="4265B18D" w14:textId="77777777" w:rsidR="00134C58" w:rsidRPr="00AE0F91" w:rsidRDefault="00134C58" w:rsidP="00134C58">
      <w:pPr>
        <w:spacing w:after="0" w:line="240" w:lineRule="auto"/>
        <w:rPr>
          <w:rFonts w:ascii="Times New Roman" w:hAnsi="Times New Roman" w:cs="Times New Roman"/>
          <w:sz w:val="24"/>
          <w:szCs w:val="24"/>
          <w:highlight w:val="yellow"/>
        </w:rPr>
      </w:pPr>
    </w:p>
    <w:p w14:paraId="52595506"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for(i in 1:length(final$fis.o)) {</w:t>
      </w:r>
    </w:p>
    <w:p w14:paraId="481FA91C"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w:t>
      </w:r>
    </w:p>
    <w:p w14:paraId="01A78086"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if(final$fis.o[i] &gt; ci.lb.meta[i] &amp; final$fis.o[i] &lt; ci.ub.meta[i]) {</w:t>
      </w:r>
    </w:p>
    <w:p w14:paraId="11FA56FF"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in.ci.meta[i] &lt;- TRUE</w:t>
      </w:r>
    </w:p>
    <w:p w14:paraId="4BE81E99"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 else { in.ci.meta[i] &lt;- FALSE }</w:t>
      </w:r>
    </w:p>
    <w:p w14:paraId="22EAAE23"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w:t>
      </w:r>
    </w:p>
    <w:p w14:paraId="202728B8"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w:t>
      </w:r>
    </w:p>
    <w:p w14:paraId="1951D092" w14:textId="77777777" w:rsidR="00134C58" w:rsidRPr="00AE0F91" w:rsidRDefault="00134C58" w:rsidP="00134C58">
      <w:pPr>
        <w:spacing w:after="0" w:line="240" w:lineRule="auto"/>
        <w:rPr>
          <w:rFonts w:ascii="Times New Roman" w:hAnsi="Times New Roman" w:cs="Times New Roman"/>
          <w:sz w:val="24"/>
          <w:szCs w:val="24"/>
          <w:highlight w:val="yellow"/>
        </w:rPr>
      </w:pPr>
    </w:p>
    <w:p w14:paraId="72BB2D94"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sum(in.ci.meta)/length(in.ci.meta) # Proportion of times the original study is within the CI of meta-analysis</w:t>
      </w:r>
    </w:p>
    <w:p w14:paraId="11D07DFB" w14:textId="77777777" w:rsidR="00134C58" w:rsidRPr="00AE0F91" w:rsidRDefault="00134C58" w:rsidP="00134C58">
      <w:pPr>
        <w:spacing w:after="0" w:line="240" w:lineRule="auto"/>
        <w:rPr>
          <w:rFonts w:ascii="Times New Roman" w:hAnsi="Times New Roman" w:cs="Times New Roman"/>
          <w:sz w:val="24"/>
          <w:szCs w:val="24"/>
          <w:highlight w:val="yellow"/>
        </w:rPr>
      </w:pPr>
    </w:p>
    <w:p w14:paraId="067DB95D"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w:t>
      </w:r>
    </w:p>
    <w:p w14:paraId="203CDA96"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How often is original study within CI of replication ###</w:t>
      </w:r>
    </w:p>
    <w:p w14:paraId="599A7000"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w:t>
      </w:r>
    </w:p>
    <w:p w14:paraId="14C7A318" w14:textId="77777777" w:rsidR="00134C58" w:rsidRPr="00AE0F91" w:rsidRDefault="00134C58" w:rsidP="00134C58">
      <w:pPr>
        <w:spacing w:after="0" w:line="240" w:lineRule="auto"/>
        <w:rPr>
          <w:rFonts w:ascii="Times New Roman" w:hAnsi="Times New Roman" w:cs="Times New Roman"/>
          <w:sz w:val="24"/>
          <w:szCs w:val="24"/>
          <w:highlight w:val="yellow"/>
        </w:rPr>
      </w:pPr>
    </w:p>
    <w:p w14:paraId="49C88332"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Create confidence interval for replications</w:t>
      </w:r>
    </w:p>
    <w:p w14:paraId="2C5DE6D6"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lastRenderedPageBreak/>
        <w:t>ci.lb &lt;- final$fis.r-qnorm(.975)*final$sei.r</w:t>
      </w:r>
    </w:p>
    <w:p w14:paraId="296D7922"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ci.ub &lt;- final$fis.r+qnorm(.975)*final$sei.r</w:t>
      </w:r>
    </w:p>
    <w:p w14:paraId="67CCDB93" w14:textId="77777777" w:rsidR="00134C58" w:rsidRPr="00AE0F91" w:rsidRDefault="00134C58" w:rsidP="00134C58">
      <w:pPr>
        <w:spacing w:after="0" w:line="240" w:lineRule="auto"/>
        <w:rPr>
          <w:rFonts w:ascii="Times New Roman" w:hAnsi="Times New Roman" w:cs="Times New Roman"/>
          <w:sz w:val="24"/>
          <w:szCs w:val="24"/>
          <w:highlight w:val="yellow"/>
        </w:rPr>
      </w:pPr>
    </w:p>
    <w:p w14:paraId="39108885"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in.ci &lt;- numeric()</w:t>
      </w:r>
    </w:p>
    <w:p w14:paraId="4A52224B" w14:textId="77777777" w:rsidR="00134C58" w:rsidRPr="00AE0F91" w:rsidRDefault="00134C58" w:rsidP="00134C58">
      <w:pPr>
        <w:spacing w:after="0" w:line="240" w:lineRule="auto"/>
        <w:rPr>
          <w:rFonts w:ascii="Times New Roman" w:hAnsi="Times New Roman" w:cs="Times New Roman"/>
          <w:sz w:val="24"/>
          <w:szCs w:val="24"/>
          <w:highlight w:val="yellow"/>
        </w:rPr>
      </w:pPr>
    </w:p>
    <w:p w14:paraId="4BFA7821"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for(i in 1:length(final$fis.r)) {</w:t>
      </w:r>
    </w:p>
    <w:p w14:paraId="62DF5E81"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w:t>
      </w:r>
    </w:p>
    <w:p w14:paraId="2E3976DF"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if (final$fis.o[i] &gt; ci.lb[i] &amp; final$fis.o[i] &lt; ci.ub[i]) {</w:t>
      </w:r>
    </w:p>
    <w:p w14:paraId="6D921416"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in.ci[i] &lt;- TRUE</w:t>
      </w:r>
    </w:p>
    <w:p w14:paraId="18199059"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 else { in.ci[i] &lt;- FALSE }</w:t>
      </w:r>
    </w:p>
    <w:p w14:paraId="27C35FA7"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 xml:space="preserve">  </w:t>
      </w:r>
    </w:p>
    <w:p w14:paraId="0D3961C9" w14:textId="77777777" w:rsidR="00134C58" w:rsidRPr="00AE0F91" w:rsidRDefault="00134C58" w:rsidP="00134C58">
      <w:pPr>
        <w:spacing w:after="0" w:line="240" w:lineRule="auto"/>
        <w:rPr>
          <w:rFonts w:ascii="Times New Roman" w:hAnsi="Times New Roman" w:cs="Times New Roman"/>
          <w:sz w:val="24"/>
          <w:szCs w:val="24"/>
          <w:highlight w:val="yellow"/>
        </w:rPr>
      </w:pPr>
      <w:r w:rsidRPr="00AE0F91">
        <w:rPr>
          <w:rFonts w:ascii="Times New Roman" w:hAnsi="Times New Roman" w:cs="Times New Roman"/>
          <w:sz w:val="24"/>
          <w:szCs w:val="24"/>
          <w:highlight w:val="yellow"/>
        </w:rPr>
        <w:t>}</w:t>
      </w:r>
    </w:p>
    <w:p w14:paraId="6D6926DF" w14:textId="77777777" w:rsidR="00134C58" w:rsidRPr="00AE0F91" w:rsidRDefault="00134C58" w:rsidP="00134C58">
      <w:pPr>
        <w:spacing w:after="0" w:line="240" w:lineRule="auto"/>
        <w:rPr>
          <w:rFonts w:ascii="Times New Roman" w:hAnsi="Times New Roman" w:cs="Times New Roman"/>
          <w:sz w:val="24"/>
          <w:szCs w:val="24"/>
          <w:highlight w:val="yellow"/>
        </w:rPr>
      </w:pPr>
    </w:p>
    <w:p w14:paraId="76052475" w14:textId="77777777" w:rsidR="00134C58" w:rsidRPr="00134C58" w:rsidRDefault="00134C58" w:rsidP="00134C58">
      <w:pPr>
        <w:spacing w:after="0" w:line="240" w:lineRule="auto"/>
        <w:rPr>
          <w:rFonts w:ascii="Times New Roman" w:hAnsi="Times New Roman" w:cs="Times New Roman"/>
          <w:sz w:val="24"/>
          <w:szCs w:val="24"/>
        </w:rPr>
      </w:pPr>
      <w:r w:rsidRPr="00AE0F91">
        <w:rPr>
          <w:rFonts w:ascii="Times New Roman" w:hAnsi="Times New Roman" w:cs="Times New Roman"/>
          <w:sz w:val="24"/>
          <w:szCs w:val="24"/>
          <w:highlight w:val="yellow"/>
        </w:rPr>
        <w:t>sum(in.ci)/length(in.ci) # Proportion of times the original study is within the CI of the replication</w:t>
      </w:r>
    </w:p>
    <w:p w14:paraId="3E5488A0" w14:textId="77777777" w:rsidR="00134C58" w:rsidRPr="00134C58" w:rsidRDefault="00134C58" w:rsidP="00134C58">
      <w:pPr>
        <w:spacing w:after="0" w:line="240" w:lineRule="auto"/>
        <w:rPr>
          <w:rFonts w:ascii="Times New Roman" w:hAnsi="Times New Roman" w:cs="Times New Roman"/>
          <w:sz w:val="24"/>
          <w:szCs w:val="24"/>
        </w:rPr>
      </w:pPr>
    </w:p>
    <w:p w14:paraId="09B884DE" w14:textId="46B9B7AE" w:rsidR="009E3D8D" w:rsidRDefault="009E3D8D">
      <w:pPr>
        <w:rPr>
          <w:rFonts w:ascii="Times New Roman" w:hAnsi="Times New Roman" w:cs="Times New Roman"/>
          <w:sz w:val="24"/>
          <w:szCs w:val="24"/>
        </w:rPr>
      </w:pPr>
      <w:r>
        <w:rPr>
          <w:rFonts w:ascii="Times New Roman" w:hAnsi="Times New Roman" w:cs="Times New Roman"/>
          <w:sz w:val="24"/>
          <w:szCs w:val="24"/>
        </w:rPr>
        <w:br w:type="page"/>
      </w:r>
    </w:p>
    <w:p w14:paraId="031E9B33" w14:textId="668A7CA5" w:rsidR="009E3D8D" w:rsidRPr="009E3D8D" w:rsidRDefault="009E3D8D" w:rsidP="009E3D8D">
      <w:pPr>
        <w:spacing w:before="120" w:after="0"/>
        <w:rPr>
          <w:rFonts w:ascii="Times New Roman" w:hAnsi="Times New Roman" w:cs="Times New Roman"/>
          <w:sz w:val="24"/>
          <w:szCs w:val="24"/>
        </w:rPr>
      </w:pPr>
      <w:r w:rsidRPr="009E3D8D">
        <w:rPr>
          <w:rFonts w:ascii="Times New Roman" w:hAnsi="Times New Roman" w:cs="Times New Roman"/>
          <w:sz w:val="24"/>
          <w:szCs w:val="24"/>
        </w:rPr>
        <w:lastRenderedPageBreak/>
        <w:t>Table with results of meta-analyses</w:t>
      </w:r>
      <w:r>
        <w:rPr>
          <w:rFonts w:ascii="Times New Roman" w:hAnsi="Times New Roman" w:cs="Times New Roman"/>
          <w:sz w:val="24"/>
          <w:szCs w:val="24"/>
        </w:rPr>
        <w:t xml:space="preserve"> on study pairs:</w:t>
      </w:r>
    </w:p>
    <w:p w14:paraId="3D18A82B" w14:textId="77777777" w:rsid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14:paraId="4834B52A"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 xml:space="preserve">    ID fis.o sei.o pval.o  fis.r sei.r pval.r   diff es.meta se.meta ci.lb.meta ci.ub.meta pval.meta</w:t>
      </w:r>
    </w:p>
    <w:p w14:paraId="2916EA99"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1    1 0.685 0.289  0.009  0.149 0.192  0.219  0.535   0.314   0.160      0.000      0.628     0.050</w:t>
      </w:r>
    </w:p>
    <w:p w14:paraId="6F32ADFF"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2    2 0.711 0.213  0.000  0.234 0.213  0.136  0.477   0.472   0.151      0.177      0.768     0.002</w:t>
      </w:r>
    </w:p>
    <w:p w14:paraId="0649F53E"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3    3 0.454 0.209  0.015 -0.219 0.183  0.884  0.672   0.073   0.137     -0.196      0.342     0.594</w:t>
      </w:r>
    </w:p>
    <w:p w14:paraId="5E520AB0"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4    4 0.233 0.073  0.001 -0.006 0.061  0.540  0.239   0.093   0.047      0.001      0.185     0.047</w:t>
      </w:r>
    </w:p>
    <w:p w14:paraId="0C70E080"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5    5 0.499 0.183  0.003  0.136 0.147  0.179  0.363   0.279   0.115      0.054      0.504     0.015</w:t>
      </w:r>
    </w:p>
    <w:p w14:paraId="61614AD1"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6    6 0.685 0.213  0.001  0.419 0.183  0.011  0.267   0.532   0.139      0.260      0.803     0.000</w:t>
      </w:r>
    </w:p>
    <w:p w14:paraId="6C80163B"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7    7 0.898 0.101  0.000  0.132 0.277  0.317  0.765   0.808   0.095      0.622      0.994     0.000</w:t>
      </w:r>
    </w:p>
    <w:p w14:paraId="08E1BB44"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8   10 0.865 0.192  0.000  1.047 0.189  0.000 -0.183   0.958   0.135      0.693      1.222     0.000</w:t>
      </w:r>
    </w:p>
    <w:p w14:paraId="56D9CD7C"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9   11 0.815 0.224  0.000  0.506 0.189  0.004  0.309   0.634   0.144      0.351      0.917     0.000</w:t>
      </w:r>
    </w:p>
    <w:p w14:paraId="7CACE735"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10  15 0.198 0.104  0.028  0.252 0.065  0.000 -0.054   0.237   0.055      0.129      0.344     0.000</w:t>
      </w:r>
    </w:p>
    <w:p w14:paraId="102EE24E"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11  19 0.634 0.183  0.000  0.426 0.236  0.035  0.208   0.556   0.144      0.273      0.839     0.000</w:t>
      </w:r>
    </w:p>
    <w:p w14:paraId="71AC7C29"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12  20 0.228 0.104  0.014  0.019 0.098  0.421  0.209   0.117   0.071     -0.022      0.257     0.099</w:t>
      </w:r>
    </w:p>
    <w:p w14:paraId="01242915"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13  24 0.381 0.081  0.000  0.292 0.146  0.023  0.089   0.360   0.071      0.221      0.499     0.000</w:t>
      </w:r>
    </w:p>
    <w:p w14:paraId="6348CB97"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14  26 0.162 0.104  0.059  0.145 0.105  0.083  0.017   0.154   0.074      0.009      0.298     0.037</w:t>
      </w:r>
    </w:p>
    <w:p w14:paraId="7AB74C33"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15  27 0.398 0.183  0.015  0.400 0.120  0.000 -0.002   0.399   0.101      0.202      0.596     0.000</w:t>
      </w:r>
    </w:p>
    <w:p w14:paraId="64F33EDB"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16  28 0.356 0.183  0.026  0.104 0.106  0.164  0.252   0.167   0.092     -0.012      0.347     0.068</w:t>
      </w:r>
    </w:p>
    <w:p w14:paraId="62BF3AFD"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17  29 0.946 0.408  0.010  0.875 0.277  0.001  0.071   0.897   0.229      0.448      1.347     0.000</w:t>
      </w:r>
    </w:p>
    <w:p w14:paraId="5D46D72C"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18  32 0.730 0.169  0.000  0.524 0.167  0.001  0.207   0.626   0.119      0.393      0.858     0.000</w:t>
      </w:r>
    </w:p>
    <w:p w14:paraId="01B995F8"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19  33 0.572 0.162  0.000  0.327 0.162  0.022  0.245   0.450   0.115      0.225      0.674     0.000</w:t>
      </w:r>
    </w:p>
    <w:p w14:paraId="47BAFC8C"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20  36 0.895 0.229  0.000  0.832 0.229  0.000  0.063   0.864   0.162      0.546      1.182     0.000</w:t>
      </w:r>
    </w:p>
    <w:p w14:paraId="6B775C34"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21  37 0.620 0.316  0.025  0.365 0.250  0.072  0.255   0.463   0.196      0.079      0.848     0.018</w:t>
      </w:r>
    </w:p>
    <w:p w14:paraId="5D192376"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22  44 0.368 0.123  0.001  0.151 0.076  0.023  0.217   0.211   0.064      0.084      0.337     0.001</w:t>
      </w:r>
    </w:p>
    <w:p w14:paraId="2872475A"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23  48 0.229 0.105  0.014  0.009 0.072  0.450  0.220   0.080   0.060     -0.036      0.197     0.178</w:t>
      </w:r>
    </w:p>
    <w:p w14:paraId="4328073C"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24  49 0.398 0.174  0.011 -0.030 0.108  0.611  0.429   0.089   0.092     -0.091      0.270     0.332</w:t>
      </w:r>
    </w:p>
    <w:p w14:paraId="71AA63D5"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25  52 0.209 0.088  0.009  0.094 0.095  0.161  0.114   0.156   0.065      0.030      0.283     0.015</w:t>
      </w:r>
    </w:p>
    <w:p w14:paraId="30C4D6D2"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26  53 0.397 0.183  0.015  0.077 0.118  0.257  0.320   0.171   0.099     -0.023      0.365     0.084</w:t>
      </w:r>
    </w:p>
    <w:p w14:paraId="0A71F442"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27  56 0.399 0.101  0.000 -0.042 0.164  0.601  0.441   0.278   0.086      0.109      0.447     0.001</w:t>
      </w:r>
    </w:p>
    <w:p w14:paraId="50B443C5"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28  58 0.169 0.074  0.012  0.037 0.060  0.270  0.132   0.089   0.047     -0.003      0.181     0.057</w:t>
      </w:r>
    </w:p>
    <w:p w14:paraId="2E98B475"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29  61 0.223 0.097  0.010  0.005 0.068  0.472  0.219   0.076   0.055     -0.032      0.185     0.167</w:t>
      </w:r>
    </w:p>
    <w:p w14:paraId="334FC8D1"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30  63 0.281 0.122  0.011  0.074 0.083  0.187  0.207   0.140   0.069      0.005      0.275     0.042</w:t>
      </w:r>
    </w:p>
    <w:p w14:paraId="16D7CB60"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31  65 0.462 0.158  0.002  0.012 0.088  0.447  0.450   0.118   0.077     -0.033      0.268     0.125</w:t>
      </w:r>
    </w:p>
    <w:p w14:paraId="6FA1E65B"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32  68 0.188 0.093  0.022  0.003 0.067  0.482  0.185   0.066   0.055     -0.041      0.173     0.224</w:t>
      </w:r>
    </w:p>
    <w:p w14:paraId="310F3203"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33  71 0.226 0.052  0.000  0.073 0.076  0.166  0.152   0.177   0.043      0.093      0.261     0.000</w:t>
      </w:r>
    </w:p>
    <w:p w14:paraId="2EFE67CB"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34  72 0.211 0.062  0.000  0.045 0.064  0.242  0.166   0.129   0.045      0.042      0.217     0.004</w:t>
      </w:r>
    </w:p>
    <w:p w14:paraId="70E0B441"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35  81 0.275 0.106  0.005 -0.102 0.086  0.883  0.377   0.047   0.067     -0.084      0.178     0.480</w:t>
      </w:r>
    </w:p>
    <w:p w14:paraId="777015D3"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36  87 0.418 0.141  0.002  0.013 0.147  0.465  0.405   0.224   0.102      0.024      0.424     0.028</w:t>
      </w:r>
    </w:p>
    <w:p w14:paraId="2202355E"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37  89 0.141 0.200  0.241  0.029 0.200  0.442  0.111   0.085   0.141     -0.192      0.362     0.547</w:t>
      </w:r>
    </w:p>
    <w:p w14:paraId="49C61869"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38  93 0.329 0.110  0.001 -0.136 0.122  0.867  0.465   0.120   0.082     -0.041      0.280     0.144</w:t>
      </w:r>
    </w:p>
    <w:p w14:paraId="4FA35600"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39  94 0.359 0.200  0.036  0.298 0.131  0.012  0.061   0.317   0.110      0.101      0.532     0.004</w:t>
      </w:r>
    </w:p>
    <w:p w14:paraId="48272061"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40  97 0.398 0.118  0.000  0.037 0.026  0.077  0.361   0.054   0.025      0.004      0.103     0.034</w:t>
      </w:r>
    </w:p>
    <w:p w14:paraId="20121609"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41 106 0.402 0.174  0.010 -0.227 0.151  0.934  0.629   0.043   0.114     -0.181      0.266     0.707</w:t>
      </w:r>
    </w:p>
    <w:p w14:paraId="70E42737"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42 107 0.226 0.110  0.020  0.105 0.080  0.095  0.121   0.147   0.065      0.020      0.274     0.023</w:t>
      </w:r>
    </w:p>
    <w:p w14:paraId="7BC161E9"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43 110 0.625 0.060  0.000  0.091 0.084  0.139  0.533   0.445   0.049      0.349      0.541     0.000</w:t>
      </w:r>
    </w:p>
    <w:p w14:paraId="44D62E71"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lastRenderedPageBreak/>
        <w:t>44 111 0.347 0.136  0.005  0.230 0.093  0.007  0.117   0.267   0.077      0.116      0.418     0.001</w:t>
      </w:r>
    </w:p>
    <w:p w14:paraId="67C07632"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45 112 0.869 0.354  0.007  0.974 0.354  0.003 -0.104   0.922   0.250      0.432      1.412     0.000</w:t>
      </w:r>
    </w:p>
    <w:p w14:paraId="5D835180"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46 113 0.831 0.090  0.000  1.005 0.076  0.000 -0.173   0.933   0.058      0.819      1.047     0.000</w:t>
      </w:r>
    </w:p>
    <w:p w14:paraId="11DA8693"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47 114 0.649 0.186  0.000  0.780 0.186  0.000 -0.131   0.714   0.131      0.457      0.972     0.000</w:t>
      </w:r>
    </w:p>
    <w:p w14:paraId="07697E89"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48 115 0.552 0.183  0.001  0.485 0.378  0.100  0.067   0.539   0.164      0.217      0.861     0.001</w:t>
      </w:r>
    </w:p>
    <w:p w14:paraId="75280C08"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49 116 0.296 0.076  0.000  0.335 0.085  0.000 -0.039   0.313   0.057      0.202      0.425     0.000</w:t>
      </w:r>
    </w:p>
    <w:p w14:paraId="1C628CF0"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50 118 0.217 0.095  0.011  0.049 0.080  0.270  0.168   0.118   0.061     -0.002      0.238     0.053</w:t>
      </w:r>
    </w:p>
    <w:p w14:paraId="0BC59ABF"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51 120 0.400 0.189  0.017  0.255 0.158  0.053  0.145   0.315   0.121      0.077      0.553     0.009</w:t>
      </w:r>
    </w:p>
    <w:p w14:paraId="36CE56C5"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52 122 0.912 0.408  0.013  1.608 0.258  0.000 -0.697   1.409   0.218      0.982      1.837     0.000</w:t>
      </w:r>
    </w:p>
    <w:p w14:paraId="24E3A50D"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53 124 0.405 0.174  0.010  0.034 0.122  0.389  0.371   0.157   0.100     -0.039      0.353     0.117</w:t>
      </w:r>
    </w:p>
    <w:p w14:paraId="4C3FA343"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54 129 0.390 0.200  0.025  0.018 0.126  0.444  0.373   0.124   0.107     -0.085      0.333     0.246</w:t>
      </w:r>
    </w:p>
    <w:p w14:paraId="40671C61"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55 133 0.479 0.213  0.012  0.452 0.167  0.003  0.027   0.462   0.131      0.205      0.720     0.000</w:t>
      </w:r>
    </w:p>
    <w:p w14:paraId="4EB88350"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56 134 0.213 0.094  0.011  0.550 0.066  0.000 -0.336   0.439   0.054      0.334      0.544     0.000</w:t>
      </w:r>
    </w:p>
    <w:p w14:paraId="1792783F"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57 135 0.005 0.042  0.456  0.106 0.017  0.000 -0.102   0.092   0.016      0.062      0.123     0.000</w:t>
      </w:r>
    </w:p>
    <w:p w14:paraId="691BB6BE"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58 136 0.547 0.192  0.002  0.103 0.135  0.223  0.444   0.249   0.110      0.033      0.465     0.024</w:t>
      </w:r>
    </w:p>
    <w:p w14:paraId="673E7728"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59 145 1.017 0.115  0.000  0.780 0.169  0.000  0.237   0.942   0.095      0.755      1.129     0.000</w:t>
      </w:r>
    </w:p>
    <w:p w14:paraId="626E1518"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60 146 0.775 0.277  0.003  0.545 0.316  0.042  0.230   0.675   0.209      0.267      1.084     0.001</w:t>
      </w:r>
    </w:p>
    <w:p w14:paraId="342C1236"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61 148 0.191 0.072  0.004  0.030 0.062  0.314  0.161   0.099   0.047      0.007      0.191     0.036</w:t>
      </w:r>
    </w:p>
    <w:p w14:paraId="19C368F4"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62 150 0.913 0.289  0.001  0.211 0.243  0.193  0.702   0.501   0.186      0.137      0.865     0.007</w:t>
      </w:r>
    </w:p>
    <w:p w14:paraId="789E091E"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63 151 0.424 0.158  0.004  0.003 0.090  0.487  0.421   0.106   0.078     -0.047      0.260     0.176</w:t>
      </w:r>
    </w:p>
    <w:p w14:paraId="61D0B1BE"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64 153 1.292 0.408  0.001  0.121 0.408  0.384  1.171   0.706   0.289      0.140      1.272     0.014</w:t>
      </w:r>
    </w:p>
    <w:p w14:paraId="1E3FAAF4"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65 154 0.460 0.122  0.000  0.110 0.277  0.345  0.349   0.403   0.112      0.184      0.622     0.000</w:t>
      </w:r>
    </w:p>
    <w:p w14:paraId="0B8E1FD2"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66 155 0.321 0.141  0.012 -0.034 0.120  0.611  0.355   0.115   0.092     -0.065      0.295     0.210</w:t>
      </w:r>
    </w:p>
    <w:p w14:paraId="66677236"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67 158 0.394 0.164  0.008  0.437 0.104  0.000 -0.043   0.425   0.088      0.252      0.597     0.000</w:t>
      </w:r>
    </w:p>
    <w:p w14:paraId="299560ED" w14:textId="77777777" w:rsidR="009E3D8D" w:rsidRPr="009E3D8D"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68 161 0.527 0.152  0.000  0.180 0.152  0.119  0.348   0.354   0.108      0.142      0.565     0.001</w:t>
      </w:r>
    </w:p>
    <w:p w14:paraId="62B43FBC" w14:textId="77777777" w:rsidR="009E3D8D" w:rsidRPr="00245FFA" w:rsidRDefault="009E3D8D" w:rsidP="009E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E3D8D">
        <w:rPr>
          <w:rFonts w:ascii="Lucida Console" w:eastAsia="Times New Roman" w:hAnsi="Lucida Console" w:cs="Courier New"/>
          <w:color w:val="000000"/>
          <w:sz w:val="20"/>
          <w:szCs w:val="20"/>
          <w:shd w:val="clear" w:color="auto" w:fill="E1E2E5"/>
        </w:rPr>
        <w:t>69 167 0.686 0.250  0.003  0.260 0.224  0.123  0.426   0.449   0.167      0.122      0.776     0.007</w:t>
      </w:r>
    </w:p>
    <w:p w14:paraId="37FDEEC2" w14:textId="77777777" w:rsidR="009E3D8D" w:rsidRDefault="009E3D8D" w:rsidP="009E3D8D">
      <w:pPr>
        <w:spacing w:before="120" w:after="0"/>
        <w:rPr>
          <w:rFonts w:ascii="Times New Roman" w:hAnsi="Times New Roman" w:cs="Times New Roman"/>
          <w:sz w:val="24"/>
          <w:szCs w:val="24"/>
        </w:rPr>
      </w:pPr>
    </w:p>
    <w:p w14:paraId="23BD4BB0" w14:textId="77777777" w:rsidR="009E3D8D" w:rsidRDefault="009E3D8D" w:rsidP="009E3D8D">
      <w:pPr>
        <w:rPr>
          <w:rFonts w:ascii="Times New Roman" w:hAnsi="Times New Roman" w:cs="Times New Roman"/>
          <w:sz w:val="24"/>
          <w:szCs w:val="24"/>
        </w:rPr>
        <w:sectPr w:rsidR="009E3D8D" w:rsidSect="00371DCE">
          <w:pgSz w:w="15840" w:h="12240" w:orient="landscape"/>
          <w:pgMar w:top="1440" w:right="1440" w:bottom="1440" w:left="1440" w:header="708" w:footer="708" w:gutter="0"/>
          <w:cols w:space="708"/>
          <w:docGrid w:linePitch="360"/>
        </w:sectPr>
      </w:pPr>
    </w:p>
    <w:p w14:paraId="5DC86A25" w14:textId="77777777" w:rsidR="00134C58" w:rsidRDefault="00134C58" w:rsidP="00C82337">
      <w:pPr>
        <w:spacing w:after="0" w:line="240" w:lineRule="auto"/>
        <w:rPr>
          <w:rFonts w:ascii="Times New Roman" w:hAnsi="Times New Roman" w:cs="Times New Roman"/>
          <w:sz w:val="24"/>
          <w:szCs w:val="24"/>
        </w:rPr>
      </w:pPr>
    </w:p>
    <w:p w14:paraId="06CDF3FF" w14:textId="77777777" w:rsidR="00134C58" w:rsidRDefault="00134C58" w:rsidP="00C82337">
      <w:pPr>
        <w:spacing w:after="0" w:line="240" w:lineRule="auto"/>
        <w:rPr>
          <w:rFonts w:ascii="Times New Roman" w:hAnsi="Times New Roman" w:cs="Times New Roman"/>
          <w:sz w:val="24"/>
          <w:szCs w:val="24"/>
        </w:rPr>
      </w:pPr>
    </w:p>
    <w:p w14:paraId="26162BB8" w14:textId="77777777" w:rsidR="00134C58" w:rsidRDefault="00134C58" w:rsidP="00C82337">
      <w:pPr>
        <w:spacing w:after="0" w:line="240" w:lineRule="auto"/>
        <w:rPr>
          <w:rFonts w:ascii="Times New Roman" w:hAnsi="Times New Roman" w:cs="Times New Roman"/>
          <w:sz w:val="24"/>
          <w:szCs w:val="24"/>
        </w:rPr>
      </w:pPr>
    </w:p>
    <w:sectPr w:rsidR="00134C58" w:rsidSect="00E770C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C.M. van Aert" w:date="2015-03-27T09:23:00Z" w:initials="RvA">
    <w:p w14:paraId="294C9324" w14:textId="58E3FA3F" w:rsidR="00457103" w:rsidRPr="008F0D93" w:rsidRDefault="00457103">
      <w:pPr>
        <w:pStyle w:val="CommentText"/>
        <w:rPr>
          <w:lang w:val="nl-NL"/>
        </w:rPr>
      </w:pPr>
      <w:r>
        <w:rPr>
          <w:rStyle w:val="CommentReference"/>
        </w:rPr>
        <w:annotationRef/>
      </w:r>
      <w:r w:rsidRPr="008F0D93">
        <w:rPr>
          <w:lang w:val="nl-NL"/>
        </w:rPr>
        <w:t>Ook meta-analyses nu op alleen de originele studie en replicatie</w:t>
      </w:r>
    </w:p>
  </w:comment>
  <w:comment w:id="2" w:author="R.C.M. van Aert" w:date="2015-03-27T09:33:00Z" w:initials="RvA">
    <w:p w14:paraId="69AC8434" w14:textId="44A92FE5" w:rsidR="00457103" w:rsidRPr="008F0D93" w:rsidRDefault="00457103">
      <w:pPr>
        <w:pStyle w:val="CommentText"/>
        <w:rPr>
          <w:lang w:val="nl-NL"/>
        </w:rPr>
      </w:pPr>
      <w:r>
        <w:rPr>
          <w:rStyle w:val="CommentReference"/>
        </w:rPr>
        <w:annotationRef/>
      </w:r>
      <w:r w:rsidRPr="008F0D93">
        <w:rPr>
          <w:lang w:val="nl-NL"/>
        </w:rPr>
        <w:t>Met REML als schatter voor tau</w:t>
      </w:r>
      <w:r>
        <w:rPr>
          <w:lang w:val="nl-NL"/>
        </w:rPr>
        <w:t>^2</w:t>
      </w:r>
    </w:p>
  </w:comment>
  <w:comment w:id="3" w:author="R.C.M. van Aert" w:date="2015-03-27T09:52:00Z" w:initials="RvA">
    <w:p w14:paraId="4952E833" w14:textId="5D55C229" w:rsidR="00457103" w:rsidRPr="0010020A" w:rsidRDefault="00457103">
      <w:pPr>
        <w:pStyle w:val="CommentText"/>
        <w:rPr>
          <w:lang w:val="nl-NL"/>
        </w:rPr>
      </w:pPr>
      <w:r>
        <w:rPr>
          <w:rStyle w:val="CommentReference"/>
        </w:rPr>
        <w:annotationRef/>
      </w:r>
      <w:r w:rsidRPr="0010020A">
        <w:rPr>
          <w:lang w:val="nl-NL"/>
        </w:rPr>
        <w:t>Zij noemen het discipline</w:t>
      </w:r>
    </w:p>
  </w:comment>
  <w:comment w:id="4" w:author="R.C.M. van Aert" w:date="2015-03-27T09:53:00Z" w:initials="RvA">
    <w:p w14:paraId="3E06920F" w14:textId="079F46D1" w:rsidR="00457103" w:rsidRPr="0010020A" w:rsidRDefault="00457103">
      <w:pPr>
        <w:pStyle w:val="CommentText"/>
        <w:rPr>
          <w:lang w:val="nl-NL"/>
        </w:rPr>
      </w:pPr>
      <w:r>
        <w:rPr>
          <w:rStyle w:val="CommentReference"/>
        </w:rPr>
        <w:annotationRef/>
      </w:r>
      <w:r w:rsidRPr="0010020A">
        <w:rPr>
          <w:lang w:val="nl-NL"/>
        </w:rPr>
        <w:t>Egger’s test</w:t>
      </w:r>
    </w:p>
  </w:comment>
  <w:comment w:id="1" w:author="Marcel" w:date="2015-03-26T22:23:00Z" w:initials="M">
    <w:p w14:paraId="3A377E14" w14:textId="2C22AA8C" w:rsidR="00457103" w:rsidRPr="00AD7E1B" w:rsidRDefault="00457103">
      <w:pPr>
        <w:pStyle w:val="CommentText"/>
        <w:rPr>
          <w:lang w:val="nl-NL"/>
        </w:rPr>
      </w:pPr>
      <w:r>
        <w:rPr>
          <w:rStyle w:val="CommentReference"/>
        </w:rPr>
        <w:annotationRef/>
      </w:r>
      <w:r w:rsidRPr="00AD7E1B">
        <w:rPr>
          <w:lang w:val="nl-NL"/>
        </w:rPr>
        <w:t xml:space="preserve">Robbie, deze kan ik niet allemaal terug vinden in de output. </w:t>
      </w:r>
      <w:r>
        <w:rPr>
          <w:lang w:val="nl-NL"/>
        </w:rPr>
        <w:t>Ik denk ook niet dat ik deze allemaal expliciet heb genoemd eerder?</w:t>
      </w:r>
    </w:p>
  </w:comment>
  <w:comment w:id="5" w:author="R.C.M. van Aert" w:date="2015-03-27T09:54:00Z" w:initials="RvA">
    <w:p w14:paraId="721ACE76" w14:textId="5D17F380" w:rsidR="00457103" w:rsidRPr="0010020A" w:rsidRDefault="00457103">
      <w:pPr>
        <w:pStyle w:val="CommentText"/>
        <w:rPr>
          <w:lang w:val="nl-NL"/>
        </w:rPr>
      </w:pPr>
      <w:r>
        <w:rPr>
          <w:rStyle w:val="CommentReference"/>
        </w:rPr>
        <w:annotationRef/>
      </w:r>
      <w:r w:rsidRPr="0010020A">
        <w:rPr>
          <w:lang w:val="nl-NL"/>
        </w:rPr>
        <w:t>REML als schatter voor tau^2</w:t>
      </w:r>
    </w:p>
  </w:comment>
  <w:comment w:id="6" w:author="R.C.M. van Aert" w:date="2015-03-27T09:54:00Z" w:initials="RvA">
    <w:p w14:paraId="7AE54DB0" w14:textId="0A4EF997" w:rsidR="00457103" w:rsidRDefault="00457103">
      <w:pPr>
        <w:pStyle w:val="CommentText"/>
      </w:pPr>
      <w:r>
        <w:rPr>
          <w:rStyle w:val="CommentReference"/>
        </w:rPr>
        <w:annotationRef/>
      </w:r>
      <w:r>
        <w:t>Haha!</w:t>
      </w:r>
    </w:p>
  </w:comment>
  <w:comment w:id="7" w:author="R.C.M. van Aert" w:date="2015-03-27T09:56:00Z" w:initials="RvA">
    <w:p w14:paraId="136CEB07" w14:textId="79EBDF78" w:rsidR="00457103" w:rsidRDefault="00457103">
      <w:pPr>
        <w:pStyle w:val="CommentText"/>
      </w:pPr>
      <w:r>
        <w:rPr>
          <w:rStyle w:val="CommentReference"/>
        </w:rPr>
        <w:annotationRef/>
      </w:r>
      <w:r>
        <w:t>Egger’s test</w:t>
      </w:r>
    </w:p>
  </w:comment>
  <w:comment w:id="8" w:author="R.C.M. van Aert" w:date="2015-03-27T09:57:00Z" w:initials="RvA">
    <w:p w14:paraId="68E8F846" w14:textId="55273A8F" w:rsidR="00457103" w:rsidRDefault="00457103">
      <w:pPr>
        <w:pStyle w:val="CommentText"/>
      </w:pPr>
      <w:r>
        <w:rPr>
          <w:rStyle w:val="CommentReference"/>
        </w:rPr>
        <w:annotationRef/>
      </w:r>
      <w:r>
        <w:t>Fisher z</w:t>
      </w:r>
    </w:p>
  </w:comment>
  <w:comment w:id="21" w:author="Chris Hartgerink" w:date="2015-04-16T15:15:00Z" w:initials="CH">
    <w:p w14:paraId="7A78B9AD" w14:textId="0FF2DC25" w:rsidR="005376B9" w:rsidRDefault="005376B9">
      <w:pPr>
        <w:pStyle w:val="CommentText"/>
      </w:pPr>
      <w:r>
        <w:rPr>
          <w:rStyle w:val="CommentReference"/>
        </w:rPr>
        <w:annotationRef/>
      </w:r>
      <w:r>
        <w:t>Hier heb ik geen code van en kan me ook niet herinneren dat dit moest?</w:t>
      </w:r>
    </w:p>
  </w:comment>
  <w:comment w:id="105" w:author="Chris Hartgerink" w:date="2015-04-16T15:40:00Z" w:initials="CH">
    <w:p w14:paraId="3D114144" w14:textId="2C41503F" w:rsidR="00FA3569" w:rsidRDefault="00FA3569">
      <w:pPr>
        <w:pStyle w:val="CommentText"/>
      </w:pPr>
      <w:r>
        <w:rPr>
          <w:rStyle w:val="CommentReference"/>
        </w:rPr>
        <w:annotationRef/>
      </w:r>
      <w:r>
        <w:rPr>
          <w:rStyle w:val="CommentReference"/>
        </w:rPr>
        <w:t>MvA reversed coding so that is why the large difference</w:t>
      </w:r>
    </w:p>
  </w:comment>
  <w:comment w:id="109" w:author="Chris Hartgerink" w:date="2015-04-16T15:41:00Z" w:initials="CH">
    <w:p w14:paraId="1DD07C00" w14:textId="16A90EAA" w:rsidR="00FA3569" w:rsidRDefault="00FA3569">
      <w:pPr>
        <w:pStyle w:val="CommentText"/>
      </w:pPr>
      <w:r>
        <w:rPr>
          <w:rStyle w:val="CommentReference"/>
        </w:rPr>
        <w:annotationRef/>
      </w:r>
      <w:r>
        <w:rPr>
          <w:rStyle w:val="CommentReference"/>
        </w:rPr>
        <w:t>Marcel, you did this right? I don’t have any code on this.</w:t>
      </w:r>
    </w:p>
  </w:comment>
  <w:comment w:id="110" w:author="Marcel" w:date="2015-03-26T21:33:00Z" w:initials="M">
    <w:p w14:paraId="7C369B21" w14:textId="5DAAED9C" w:rsidR="00457103" w:rsidRPr="00C46F09" w:rsidRDefault="00457103">
      <w:pPr>
        <w:pStyle w:val="CommentText"/>
        <w:rPr>
          <w:lang w:val="nl-NL"/>
        </w:rPr>
      </w:pPr>
      <w:r>
        <w:rPr>
          <w:rStyle w:val="CommentReference"/>
        </w:rPr>
        <w:annotationRef/>
      </w:r>
      <w:r>
        <w:t xml:space="preserve">Chris, check Figure 3: cannot be correct; there should be more dots above the diagonal? </w:t>
      </w:r>
      <w:r w:rsidRPr="00C46F09">
        <w:rPr>
          <w:lang w:val="nl-NL"/>
        </w:rPr>
        <w:t>And what does it show? R2?</w:t>
      </w:r>
    </w:p>
  </w:comment>
  <w:comment w:id="111" w:author="Chris Hartgerink" w:date="2015-04-16T15:45:00Z" w:initials="CH">
    <w:p w14:paraId="76AB9BF1" w14:textId="3CDE9D3E" w:rsidR="008210D0" w:rsidRDefault="008210D0">
      <w:pPr>
        <w:pStyle w:val="CommentText"/>
      </w:pPr>
      <w:r>
        <w:rPr>
          <w:rStyle w:val="CommentReference"/>
        </w:rPr>
        <w:annotationRef/>
      </w:r>
      <w:r>
        <w:t>As the note says, squared correlations. More dots should be below the line right, because replications are expected to be smaller than original (check the axes, x = original, y = replication)</w:t>
      </w:r>
    </w:p>
  </w:comment>
  <w:comment w:id="116" w:author="Marcel" w:date="2015-03-26T22:18:00Z" w:initials="M">
    <w:p w14:paraId="1A239FD5" w14:textId="4E370383" w:rsidR="00457103" w:rsidRPr="00AD7E1B" w:rsidRDefault="00457103">
      <w:pPr>
        <w:pStyle w:val="CommentText"/>
        <w:rPr>
          <w:lang w:val="nl-NL"/>
        </w:rPr>
      </w:pPr>
      <w:r>
        <w:rPr>
          <w:rStyle w:val="CommentReference"/>
        </w:rPr>
        <w:annotationRef/>
      </w:r>
      <w:r w:rsidRPr="00AD7E1B">
        <w:rPr>
          <w:lang w:val="nl-NL"/>
        </w:rPr>
        <w:t xml:space="preserve">Ik kan de resultaten niet goed vinden. </w:t>
      </w:r>
      <w:r>
        <w:rPr>
          <w:lang w:val="nl-NL"/>
        </w:rPr>
        <w:t>Dat komt waarschijjnlijk omdat de commentaren niet duidelijk zijn...</w:t>
      </w:r>
    </w:p>
  </w:comment>
  <w:comment w:id="117" w:author="Marcel" w:date="2015-03-26T22:24:00Z" w:initials="M">
    <w:p w14:paraId="7BFE40A8" w14:textId="34E56A46" w:rsidR="00457103" w:rsidRPr="00F40EEA" w:rsidRDefault="00457103">
      <w:pPr>
        <w:pStyle w:val="CommentText"/>
        <w:rPr>
          <w:lang w:val="nl-NL"/>
        </w:rPr>
      </w:pPr>
      <w:r>
        <w:rPr>
          <w:rStyle w:val="CommentReference"/>
        </w:rPr>
        <w:annotationRef/>
      </w:r>
      <w:r w:rsidRPr="00F40EEA">
        <w:rPr>
          <w:lang w:val="nl-NL"/>
        </w:rPr>
        <w:t>Dit hieronder doe ik mmorgenvroeg</w:t>
      </w:r>
    </w:p>
  </w:comment>
  <w:comment w:id="118" w:author="Marcel" w:date="2015-03-26T22:31:00Z" w:initials="M">
    <w:p w14:paraId="104BAB41" w14:textId="0DCC476A" w:rsidR="00457103" w:rsidRPr="00F40EEA" w:rsidRDefault="00457103">
      <w:pPr>
        <w:pStyle w:val="CommentText"/>
        <w:rPr>
          <w:lang w:val="nl-NL"/>
        </w:rPr>
      </w:pPr>
      <w:r>
        <w:rPr>
          <w:rStyle w:val="CommentReference"/>
        </w:rPr>
        <w:annotationRef/>
      </w:r>
      <w:r w:rsidRPr="00F40EEA">
        <w:rPr>
          <w:lang w:val="nl-NL"/>
        </w:rPr>
        <w:t>Vanaf hier kom ik er niet helemaal uit</w:t>
      </w:r>
    </w:p>
  </w:comment>
  <w:comment w:id="127" w:author="Marcel" w:date="2015-03-26T21:52:00Z" w:initials="M">
    <w:p w14:paraId="5AB3A7A7" w14:textId="77777777" w:rsidR="00457103" w:rsidRDefault="00457103">
      <w:pPr>
        <w:pStyle w:val="CommentText"/>
      </w:pPr>
      <w:r>
        <w:rPr>
          <w:rStyle w:val="CommentReference"/>
        </w:rPr>
        <w:annotationRef/>
      </w:r>
      <w:r>
        <w:t>Include signficannce.</w:t>
      </w:r>
    </w:p>
    <w:p w14:paraId="097BCBE7" w14:textId="77777777" w:rsidR="00457103" w:rsidRDefault="00457103">
      <w:pPr>
        <w:pStyle w:val="CommentText"/>
      </w:pPr>
      <w:r>
        <w:t>We should do this on correlation effect size (using as many studies as possible).</w:t>
      </w:r>
    </w:p>
    <w:p w14:paraId="7C6C7590" w14:textId="35BF4817" w:rsidR="00457103" w:rsidRDefault="00457103">
      <w:pPr>
        <w:pStyle w:val="CommentText"/>
      </w:pPr>
      <w:r>
        <w:t>Es.meta then will have missings.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4C9324" w15:done="0"/>
  <w15:commentEx w15:paraId="69AC8434" w15:done="0"/>
  <w15:commentEx w15:paraId="4952E833" w15:done="0"/>
  <w15:commentEx w15:paraId="3E06920F" w15:done="0"/>
  <w15:commentEx w15:paraId="3A377E14" w15:done="0"/>
  <w15:commentEx w15:paraId="721ACE76" w15:done="0"/>
  <w15:commentEx w15:paraId="7AE54DB0" w15:done="0"/>
  <w15:commentEx w15:paraId="136CEB07" w15:done="0"/>
  <w15:commentEx w15:paraId="68E8F846" w15:done="0"/>
  <w15:commentEx w15:paraId="7A78B9AD" w15:done="0"/>
  <w15:commentEx w15:paraId="3D114144" w15:done="0"/>
  <w15:commentEx w15:paraId="1DD07C00" w15:done="0"/>
  <w15:commentEx w15:paraId="7C369B21" w15:done="0"/>
  <w15:commentEx w15:paraId="76AB9BF1" w15:paraIdParent="7C369B21" w15:done="0"/>
  <w15:commentEx w15:paraId="1A239FD5" w15:done="0"/>
  <w15:commentEx w15:paraId="7BFE40A8" w15:done="0"/>
  <w15:commentEx w15:paraId="104BAB41" w15:done="0"/>
  <w15:commentEx w15:paraId="7C6C75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430F6" w14:textId="77777777" w:rsidR="004126D4" w:rsidRDefault="004126D4" w:rsidP="00A64DB2">
      <w:pPr>
        <w:spacing w:after="0" w:line="240" w:lineRule="auto"/>
      </w:pPr>
      <w:r>
        <w:separator/>
      </w:r>
    </w:p>
  </w:endnote>
  <w:endnote w:type="continuationSeparator" w:id="0">
    <w:p w14:paraId="20C25572" w14:textId="77777777" w:rsidR="004126D4" w:rsidRDefault="004126D4" w:rsidP="00A64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C01F77" w14:textId="77777777" w:rsidR="004126D4" w:rsidRDefault="004126D4" w:rsidP="00A64DB2">
      <w:pPr>
        <w:spacing w:after="0" w:line="240" w:lineRule="auto"/>
      </w:pPr>
      <w:r>
        <w:separator/>
      </w:r>
    </w:p>
  </w:footnote>
  <w:footnote w:type="continuationSeparator" w:id="0">
    <w:p w14:paraId="512EE894" w14:textId="77777777" w:rsidR="004126D4" w:rsidRDefault="004126D4" w:rsidP="00A64DB2">
      <w:pPr>
        <w:spacing w:after="0" w:line="240" w:lineRule="auto"/>
      </w:pPr>
      <w:r>
        <w:continuationSeparator/>
      </w:r>
    </w:p>
  </w:footnote>
  <w:footnote w:id="1">
    <w:p w14:paraId="1940E75A" w14:textId="49111DF9" w:rsidR="00457103" w:rsidRPr="00A64DB2" w:rsidRDefault="00457103">
      <w:pPr>
        <w:pStyle w:val="FootnoteText"/>
      </w:pPr>
      <w:r>
        <w:rPr>
          <w:rStyle w:val="FootnoteReference"/>
        </w:rPr>
        <w:footnoteRef/>
      </w:r>
      <w:r>
        <w:t xml:space="preserve"> </w:t>
      </w:r>
      <w:r w:rsidRPr="00A64DB2">
        <w:t>Columns refer to the Master Data file; ***LINK.</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C.M. van Aert">
    <w15:presenceInfo w15:providerId="AD" w15:userId="S-1-5-21-3009188405-4059014094-2327816963-20810"/>
  </w15:person>
  <w15:person w15:author="Marcel">
    <w15:presenceInfo w15:providerId="None" w15:userId="Marcel"/>
  </w15:person>
  <w15:person w15:author="Chris Hartgerink">
    <w15:presenceInfo w15:providerId="Windows Live" w15:userId="ae70ba85620893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BA6"/>
    <w:rsid w:val="00003FA5"/>
    <w:rsid w:val="00033034"/>
    <w:rsid w:val="00034E2B"/>
    <w:rsid w:val="0005378A"/>
    <w:rsid w:val="00054EF5"/>
    <w:rsid w:val="00057181"/>
    <w:rsid w:val="00060467"/>
    <w:rsid w:val="00060658"/>
    <w:rsid w:val="00064AAE"/>
    <w:rsid w:val="000938EF"/>
    <w:rsid w:val="00094CE3"/>
    <w:rsid w:val="000C2EA9"/>
    <w:rsid w:val="000C5026"/>
    <w:rsid w:val="000D0F94"/>
    <w:rsid w:val="000E14FA"/>
    <w:rsid w:val="000E63FD"/>
    <w:rsid w:val="0010020A"/>
    <w:rsid w:val="001105B6"/>
    <w:rsid w:val="00134C58"/>
    <w:rsid w:val="00136B56"/>
    <w:rsid w:val="00141A68"/>
    <w:rsid w:val="0015077D"/>
    <w:rsid w:val="001562F8"/>
    <w:rsid w:val="00161A68"/>
    <w:rsid w:val="001658C9"/>
    <w:rsid w:val="00181891"/>
    <w:rsid w:val="00186EEC"/>
    <w:rsid w:val="001B09B8"/>
    <w:rsid w:val="001C66E3"/>
    <w:rsid w:val="001C72E3"/>
    <w:rsid w:val="001E025B"/>
    <w:rsid w:val="001E1EE0"/>
    <w:rsid w:val="00215D78"/>
    <w:rsid w:val="0021729C"/>
    <w:rsid w:val="00245FFA"/>
    <w:rsid w:val="00252852"/>
    <w:rsid w:val="00265075"/>
    <w:rsid w:val="002706F2"/>
    <w:rsid w:val="002745C1"/>
    <w:rsid w:val="002A7753"/>
    <w:rsid w:val="002C0B0A"/>
    <w:rsid w:val="002D0C06"/>
    <w:rsid w:val="002F55D9"/>
    <w:rsid w:val="00303376"/>
    <w:rsid w:val="003434F2"/>
    <w:rsid w:val="00345DFC"/>
    <w:rsid w:val="00371DCE"/>
    <w:rsid w:val="0038403C"/>
    <w:rsid w:val="0039033B"/>
    <w:rsid w:val="003947BA"/>
    <w:rsid w:val="003C6117"/>
    <w:rsid w:val="003D65C2"/>
    <w:rsid w:val="003D7F4B"/>
    <w:rsid w:val="003E103A"/>
    <w:rsid w:val="003F0B82"/>
    <w:rsid w:val="00401D82"/>
    <w:rsid w:val="00407196"/>
    <w:rsid w:val="004126D4"/>
    <w:rsid w:val="00416458"/>
    <w:rsid w:val="00422B28"/>
    <w:rsid w:val="00457103"/>
    <w:rsid w:val="0047232C"/>
    <w:rsid w:val="004A4EAB"/>
    <w:rsid w:val="004A56D4"/>
    <w:rsid w:val="004D0A22"/>
    <w:rsid w:val="00500319"/>
    <w:rsid w:val="00505CD0"/>
    <w:rsid w:val="005376B9"/>
    <w:rsid w:val="00550959"/>
    <w:rsid w:val="00584E3A"/>
    <w:rsid w:val="005900EE"/>
    <w:rsid w:val="005A36CC"/>
    <w:rsid w:val="005B53DE"/>
    <w:rsid w:val="005C321B"/>
    <w:rsid w:val="005C4E16"/>
    <w:rsid w:val="005E1D93"/>
    <w:rsid w:val="005E7922"/>
    <w:rsid w:val="00612DF9"/>
    <w:rsid w:val="0061786B"/>
    <w:rsid w:val="006203E9"/>
    <w:rsid w:val="006270BC"/>
    <w:rsid w:val="00662D6F"/>
    <w:rsid w:val="00670A18"/>
    <w:rsid w:val="0067495C"/>
    <w:rsid w:val="00674FB0"/>
    <w:rsid w:val="00681AF9"/>
    <w:rsid w:val="00682833"/>
    <w:rsid w:val="00685022"/>
    <w:rsid w:val="00697074"/>
    <w:rsid w:val="006B441D"/>
    <w:rsid w:val="006C6D4E"/>
    <w:rsid w:val="006C6FA7"/>
    <w:rsid w:val="006E5751"/>
    <w:rsid w:val="00706643"/>
    <w:rsid w:val="007167D7"/>
    <w:rsid w:val="0072115A"/>
    <w:rsid w:val="007504F9"/>
    <w:rsid w:val="0076040E"/>
    <w:rsid w:val="00767C85"/>
    <w:rsid w:val="00775681"/>
    <w:rsid w:val="007979B8"/>
    <w:rsid w:val="007A0786"/>
    <w:rsid w:val="007A5414"/>
    <w:rsid w:val="007B6564"/>
    <w:rsid w:val="007B681A"/>
    <w:rsid w:val="00801ABE"/>
    <w:rsid w:val="008210D0"/>
    <w:rsid w:val="008217AC"/>
    <w:rsid w:val="00834AC0"/>
    <w:rsid w:val="0083577F"/>
    <w:rsid w:val="00854F4E"/>
    <w:rsid w:val="00873B5A"/>
    <w:rsid w:val="008775DE"/>
    <w:rsid w:val="00881B89"/>
    <w:rsid w:val="00893406"/>
    <w:rsid w:val="008A6F7B"/>
    <w:rsid w:val="008C74BC"/>
    <w:rsid w:val="008D4CA7"/>
    <w:rsid w:val="008E14D4"/>
    <w:rsid w:val="008E1913"/>
    <w:rsid w:val="008F0D93"/>
    <w:rsid w:val="008F26D5"/>
    <w:rsid w:val="009000CD"/>
    <w:rsid w:val="009173BF"/>
    <w:rsid w:val="009334F4"/>
    <w:rsid w:val="00943113"/>
    <w:rsid w:val="00953E92"/>
    <w:rsid w:val="00981355"/>
    <w:rsid w:val="00992BBC"/>
    <w:rsid w:val="009A25B8"/>
    <w:rsid w:val="009B625D"/>
    <w:rsid w:val="009C60DD"/>
    <w:rsid w:val="009E2352"/>
    <w:rsid w:val="009E3D8D"/>
    <w:rsid w:val="009F0F3A"/>
    <w:rsid w:val="00A166F3"/>
    <w:rsid w:val="00A52082"/>
    <w:rsid w:val="00A53F60"/>
    <w:rsid w:val="00A54A38"/>
    <w:rsid w:val="00A64DB2"/>
    <w:rsid w:val="00A75F63"/>
    <w:rsid w:val="00AC6404"/>
    <w:rsid w:val="00AD5982"/>
    <w:rsid w:val="00AD7E1B"/>
    <w:rsid w:val="00AE0F91"/>
    <w:rsid w:val="00AE39A5"/>
    <w:rsid w:val="00B168A5"/>
    <w:rsid w:val="00B22914"/>
    <w:rsid w:val="00B37117"/>
    <w:rsid w:val="00B56CCF"/>
    <w:rsid w:val="00B66A12"/>
    <w:rsid w:val="00B850DF"/>
    <w:rsid w:val="00B91838"/>
    <w:rsid w:val="00BA100F"/>
    <w:rsid w:val="00BA5125"/>
    <w:rsid w:val="00BA7779"/>
    <w:rsid w:val="00BC687B"/>
    <w:rsid w:val="00BE62A7"/>
    <w:rsid w:val="00C036AE"/>
    <w:rsid w:val="00C16BA6"/>
    <w:rsid w:val="00C2521E"/>
    <w:rsid w:val="00C45692"/>
    <w:rsid w:val="00C46F09"/>
    <w:rsid w:val="00C76747"/>
    <w:rsid w:val="00C80742"/>
    <w:rsid w:val="00C82337"/>
    <w:rsid w:val="00C83B94"/>
    <w:rsid w:val="00C9081E"/>
    <w:rsid w:val="00CA5E90"/>
    <w:rsid w:val="00CA6533"/>
    <w:rsid w:val="00CB0212"/>
    <w:rsid w:val="00CB1200"/>
    <w:rsid w:val="00CE2814"/>
    <w:rsid w:val="00CE6421"/>
    <w:rsid w:val="00D018AD"/>
    <w:rsid w:val="00D23761"/>
    <w:rsid w:val="00D25887"/>
    <w:rsid w:val="00D32878"/>
    <w:rsid w:val="00D6789B"/>
    <w:rsid w:val="00D70E5B"/>
    <w:rsid w:val="00DA1102"/>
    <w:rsid w:val="00DB0819"/>
    <w:rsid w:val="00DC249A"/>
    <w:rsid w:val="00DE3152"/>
    <w:rsid w:val="00E10C23"/>
    <w:rsid w:val="00E1238A"/>
    <w:rsid w:val="00E21C5D"/>
    <w:rsid w:val="00E3574D"/>
    <w:rsid w:val="00E436EE"/>
    <w:rsid w:val="00E54EB6"/>
    <w:rsid w:val="00E60523"/>
    <w:rsid w:val="00E72C8B"/>
    <w:rsid w:val="00E770CF"/>
    <w:rsid w:val="00E86CEC"/>
    <w:rsid w:val="00E8780E"/>
    <w:rsid w:val="00E87BE1"/>
    <w:rsid w:val="00EA02F5"/>
    <w:rsid w:val="00EA08B1"/>
    <w:rsid w:val="00EB37AA"/>
    <w:rsid w:val="00EB502F"/>
    <w:rsid w:val="00EE1AFB"/>
    <w:rsid w:val="00EF0B26"/>
    <w:rsid w:val="00EF6620"/>
    <w:rsid w:val="00F01E96"/>
    <w:rsid w:val="00F10932"/>
    <w:rsid w:val="00F12862"/>
    <w:rsid w:val="00F15DC8"/>
    <w:rsid w:val="00F251D6"/>
    <w:rsid w:val="00F40EEA"/>
    <w:rsid w:val="00F52397"/>
    <w:rsid w:val="00F61162"/>
    <w:rsid w:val="00F7404C"/>
    <w:rsid w:val="00F9538D"/>
    <w:rsid w:val="00FA04AB"/>
    <w:rsid w:val="00FA0D1C"/>
    <w:rsid w:val="00FA3569"/>
    <w:rsid w:val="00FA4851"/>
    <w:rsid w:val="00FF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162F0"/>
  <w15:chartTrackingRefBased/>
  <w15:docId w15:val="{08D2ADFA-6CAB-4C33-8E2D-88E408C1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21"/>
    </w:rPr>
  </w:style>
  <w:style w:type="paragraph" w:styleId="Heading1">
    <w:name w:val="heading 1"/>
    <w:basedOn w:val="Normal"/>
    <w:next w:val="Normal"/>
    <w:link w:val="Heading1Char"/>
    <w:uiPriority w:val="9"/>
    <w:qFormat/>
    <w:rsid w:val="001818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23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2337"/>
    <w:rPr>
      <w:rFonts w:ascii="Segoe UI" w:hAnsi="Segoe UI" w:cs="Segoe UI"/>
      <w:sz w:val="18"/>
      <w:szCs w:val="18"/>
    </w:rPr>
  </w:style>
  <w:style w:type="character" w:customStyle="1" w:styleId="Heading1Char">
    <w:name w:val="Heading 1 Char"/>
    <w:basedOn w:val="DefaultParagraphFont"/>
    <w:link w:val="Heading1"/>
    <w:uiPriority w:val="9"/>
    <w:rsid w:val="0018189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E7922"/>
    <w:pPr>
      <w:ind w:left="720"/>
      <w:contextualSpacing/>
    </w:pPr>
  </w:style>
  <w:style w:type="character" w:styleId="CommentReference">
    <w:name w:val="annotation reference"/>
    <w:basedOn w:val="DefaultParagraphFont"/>
    <w:uiPriority w:val="99"/>
    <w:semiHidden/>
    <w:unhideWhenUsed/>
    <w:rsid w:val="0038403C"/>
    <w:rPr>
      <w:sz w:val="16"/>
      <w:szCs w:val="16"/>
    </w:rPr>
  </w:style>
  <w:style w:type="paragraph" w:styleId="CommentText">
    <w:name w:val="annotation text"/>
    <w:basedOn w:val="Normal"/>
    <w:link w:val="CommentTextChar"/>
    <w:uiPriority w:val="99"/>
    <w:semiHidden/>
    <w:unhideWhenUsed/>
    <w:rsid w:val="0038403C"/>
    <w:pPr>
      <w:spacing w:line="240" w:lineRule="auto"/>
    </w:pPr>
    <w:rPr>
      <w:sz w:val="20"/>
      <w:szCs w:val="20"/>
    </w:rPr>
  </w:style>
  <w:style w:type="character" w:customStyle="1" w:styleId="CommentTextChar">
    <w:name w:val="Comment Text Char"/>
    <w:basedOn w:val="DefaultParagraphFont"/>
    <w:link w:val="CommentText"/>
    <w:uiPriority w:val="99"/>
    <w:semiHidden/>
    <w:rsid w:val="0038403C"/>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38403C"/>
    <w:rPr>
      <w:b/>
      <w:bCs/>
    </w:rPr>
  </w:style>
  <w:style w:type="character" w:customStyle="1" w:styleId="CommentSubjectChar">
    <w:name w:val="Comment Subject Char"/>
    <w:basedOn w:val="CommentTextChar"/>
    <w:link w:val="CommentSubject"/>
    <w:uiPriority w:val="99"/>
    <w:semiHidden/>
    <w:rsid w:val="0038403C"/>
    <w:rPr>
      <w:rFonts w:ascii="Arial" w:hAnsi="Arial" w:cs="Arial"/>
      <w:b/>
      <w:bCs/>
      <w:sz w:val="20"/>
      <w:szCs w:val="20"/>
    </w:rPr>
  </w:style>
  <w:style w:type="character" w:customStyle="1" w:styleId="apple-converted-space">
    <w:name w:val="apple-converted-space"/>
    <w:basedOn w:val="DefaultParagraphFont"/>
    <w:rsid w:val="00D25887"/>
  </w:style>
  <w:style w:type="character" w:styleId="PlaceholderText">
    <w:name w:val="Placeholder Text"/>
    <w:basedOn w:val="DefaultParagraphFont"/>
    <w:uiPriority w:val="99"/>
    <w:semiHidden/>
    <w:rsid w:val="003434F2"/>
    <w:rPr>
      <w:color w:val="808080"/>
    </w:rPr>
  </w:style>
  <w:style w:type="paragraph" w:styleId="HTMLPreformatted">
    <w:name w:val="HTML Preformatted"/>
    <w:basedOn w:val="Normal"/>
    <w:link w:val="HTMLPreformattedChar"/>
    <w:uiPriority w:val="99"/>
    <w:semiHidden/>
    <w:unhideWhenUsed/>
    <w:rsid w:val="00EB3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37AA"/>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A64D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4DB2"/>
    <w:rPr>
      <w:rFonts w:ascii="Arial" w:hAnsi="Arial" w:cs="Arial"/>
      <w:sz w:val="20"/>
      <w:szCs w:val="20"/>
    </w:rPr>
  </w:style>
  <w:style w:type="character" w:styleId="FootnoteReference">
    <w:name w:val="footnote reference"/>
    <w:basedOn w:val="DefaultParagraphFont"/>
    <w:uiPriority w:val="99"/>
    <w:semiHidden/>
    <w:unhideWhenUsed/>
    <w:rsid w:val="00A64D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76238">
      <w:bodyDiv w:val="1"/>
      <w:marLeft w:val="0"/>
      <w:marRight w:val="0"/>
      <w:marTop w:val="0"/>
      <w:marBottom w:val="0"/>
      <w:divBdr>
        <w:top w:val="none" w:sz="0" w:space="0" w:color="auto"/>
        <w:left w:val="none" w:sz="0" w:space="0" w:color="auto"/>
        <w:bottom w:val="none" w:sz="0" w:space="0" w:color="auto"/>
        <w:right w:val="none" w:sz="0" w:space="0" w:color="auto"/>
      </w:divBdr>
    </w:div>
    <w:div w:id="73358809">
      <w:bodyDiv w:val="1"/>
      <w:marLeft w:val="0"/>
      <w:marRight w:val="0"/>
      <w:marTop w:val="0"/>
      <w:marBottom w:val="0"/>
      <w:divBdr>
        <w:top w:val="none" w:sz="0" w:space="0" w:color="auto"/>
        <w:left w:val="none" w:sz="0" w:space="0" w:color="auto"/>
        <w:bottom w:val="none" w:sz="0" w:space="0" w:color="auto"/>
        <w:right w:val="none" w:sz="0" w:space="0" w:color="auto"/>
      </w:divBdr>
    </w:div>
    <w:div w:id="73627746">
      <w:bodyDiv w:val="1"/>
      <w:marLeft w:val="0"/>
      <w:marRight w:val="0"/>
      <w:marTop w:val="0"/>
      <w:marBottom w:val="0"/>
      <w:divBdr>
        <w:top w:val="none" w:sz="0" w:space="0" w:color="auto"/>
        <w:left w:val="none" w:sz="0" w:space="0" w:color="auto"/>
        <w:bottom w:val="none" w:sz="0" w:space="0" w:color="auto"/>
        <w:right w:val="none" w:sz="0" w:space="0" w:color="auto"/>
      </w:divBdr>
    </w:div>
    <w:div w:id="101340597">
      <w:bodyDiv w:val="1"/>
      <w:marLeft w:val="0"/>
      <w:marRight w:val="0"/>
      <w:marTop w:val="0"/>
      <w:marBottom w:val="0"/>
      <w:divBdr>
        <w:top w:val="none" w:sz="0" w:space="0" w:color="auto"/>
        <w:left w:val="none" w:sz="0" w:space="0" w:color="auto"/>
        <w:bottom w:val="none" w:sz="0" w:space="0" w:color="auto"/>
        <w:right w:val="none" w:sz="0" w:space="0" w:color="auto"/>
      </w:divBdr>
    </w:div>
    <w:div w:id="156656090">
      <w:bodyDiv w:val="1"/>
      <w:marLeft w:val="0"/>
      <w:marRight w:val="0"/>
      <w:marTop w:val="0"/>
      <w:marBottom w:val="0"/>
      <w:divBdr>
        <w:top w:val="none" w:sz="0" w:space="0" w:color="auto"/>
        <w:left w:val="none" w:sz="0" w:space="0" w:color="auto"/>
        <w:bottom w:val="none" w:sz="0" w:space="0" w:color="auto"/>
        <w:right w:val="none" w:sz="0" w:space="0" w:color="auto"/>
      </w:divBdr>
    </w:div>
    <w:div w:id="173303332">
      <w:bodyDiv w:val="1"/>
      <w:marLeft w:val="0"/>
      <w:marRight w:val="0"/>
      <w:marTop w:val="0"/>
      <w:marBottom w:val="0"/>
      <w:divBdr>
        <w:top w:val="none" w:sz="0" w:space="0" w:color="auto"/>
        <w:left w:val="none" w:sz="0" w:space="0" w:color="auto"/>
        <w:bottom w:val="none" w:sz="0" w:space="0" w:color="auto"/>
        <w:right w:val="none" w:sz="0" w:space="0" w:color="auto"/>
      </w:divBdr>
    </w:div>
    <w:div w:id="191505801">
      <w:bodyDiv w:val="1"/>
      <w:marLeft w:val="0"/>
      <w:marRight w:val="0"/>
      <w:marTop w:val="0"/>
      <w:marBottom w:val="0"/>
      <w:divBdr>
        <w:top w:val="none" w:sz="0" w:space="0" w:color="auto"/>
        <w:left w:val="none" w:sz="0" w:space="0" w:color="auto"/>
        <w:bottom w:val="none" w:sz="0" w:space="0" w:color="auto"/>
        <w:right w:val="none" w:sz="0" w:space="0" w:color="auto"/>
      </w:divBdr>
    </w:div>
    <w:div w:id="198325413">
      <w:bodyDiv w:val="1"/>
      <w:marLeft w:val="0"/>
      <w:marRight w:val="0"/>
      <w:marTop w:val="0"/>
      <w:marBottom w:val="0"/>
      <w:divBdr>
        <w:top w:val="none" w:sz="0" w:space="0" w:color="auto"/>
        <w:left w:val="none" w:sz="0" w:space="0" w:color="auto"/>
        <w:bottom w:val="none" w:sz="0" w:space="0" w:color="auto"/>
        <w:right w:val="none" w:sz="0" w:space="0" w:color="auto"/>
      </w:divBdr>
    </w:div>
    <w:div w:id="263389388">
      <w:bodyDiv w:val="1"/>
      <w:marLeft w:val="0"/>
      <w:marRight w:val="0"/>
      <w:marTop w:val="0"/>
      <w:marBottom w:val="0"/>
      <w:divBdr>
        <w:top w:val="none" w:sz="0" w:space="0" w:color="auto"/>
        <w:left w:val="none" w:sz="0" w:space="0" w:color="auto"/>
        <w:bottom w:val="none" w:sz="0" w:space="0" w:color="auto"/>
        <w:right w:val="none" w:sz="0" w:space="0" w:color="auto"/>
      </w:divBdr>
    </w:div>
    <w:div w:id="304504725">
      <w:bodyDiv w:val="1"/>
      <w:marLeft w:val="0"/>
      <w:marRight w:val="0"/>
      <w:marTop w:val="0"/>
      <w:marBottom w:val="0"/>
      <w:divBdr>
        <w:top w:val="none" w:sz="0" w:space="0" w:color="auto"/>
        <w:left w:val="none" w:sz="0" w:space="0" w:color="auto"/>
        <w:bottom w:val="none" w:sz="0" w:space="0" w:color="auto"/>
        <w:right w:val="none" w:sz="0" w:space="0" w:color="auto"/>
      </w:divBdr>
    </w:div>
    <w:div w:id="307437969">
      <w:bodyDiv w:val="1"/>
      <w:marLeft w:val="0"/>
      <w:marRight w:val="0"/>
      <w:marTop w:val="0"/>
      <w:marBottom w:val="0"/>
      <w:divBdr>
        <w:top w:val="none" w:sz="0" w:space="0" w:color="auto"/>
        <w:left w:val="none" w:sz="0" w:space="0" w:color="auto"/>
        <w:bottom w:val="none" w:sz="0" w:space="0" w:color="auto"/>
        <w:right w:val="none" w:sz="0" w:space="0" w:color="auto"/>
      </w:divBdr>
    </w:div>
    <w:div w:id="354700203">
      <w:bodyDiv w:val="1"/>
      <w:marLeft w:val="0"/>
      <w:marRight w:val="0"/>
      <w:marTop w:val="0"/>
      <w:marBottom w:val="0"/>
      <w:divBdr>
        <w:top w:val="none" w:sz="0" w:space="0" w:color="auto"/>
        <w:left w:val="none" w:sz="0" w:space="0" w:color="auto"/>
        <w:bottom w:val="none" w:sz="0" w:space="0" w:color="auto"/>
        <w:right w:val="none" w:sz="0" w:space="0" w:color="auto"/>
      </w:divBdr>
    </w:div>
    <w:div w:id="448666852">
      <w:bodyDiv w:val="1"/>
      <w:marLeft w:val="0"/>
      <w:marRight w:val="0"/>
      <w:marTop w:val="0"/>
      <w:marBottom w:val="0"/>
      <w:divBdr>
        <w:top w:val="none" w:sz="0" w:space="0" w:color="auto"/>
        <w:left w:val="none" w:sz="0" w:space="0" w:color="auto"/>
        <w:bottom w:val="none" w:sz="0" w:space="0" w:color="auto"/>
        <w:right w:val="none" w:sz="0" w:space="0" w:color="auto"/>
      </w:divBdr>
    </w:div>
    <w:div w:id="454562530">
      <w:bodyDiv w:val="1"/>
      <w:marLeft w:val="0"/>
      <w:marRight w:val="0"/>
      <w:marTop w:val="0"/>
      <w:marBottom w:val="0"/>
      <w:divBdr>
        <w:top w:val="none" w:sz="0" w:space="0" w:color="auto"/>
        <w:left w:val="none" w:sz="0" w:space="0" w:color="auto"/>
        <w:bottom w:val="none" w:sz="0" w:space="0" w:color="auto"/>
        <w:right w:val="none" w:sz="0" w:space="0" w:color="auto"/>
      </w:divBdr>
    </w:div>
    <w:div w:id="456609163">
      <w:bodyDiv w:val="1"/>
      <w:marLeft w:val="0"/>
      <w:marRight w:val="0"/>
      <w:marTop w:val="0"/>
      <w:marBottom w:val="0"/>
      <w:divBdr>
        <w:top w:val="none" w:sz="0" w:space="0" w:color="auto"/>
        <w:left w:val="none" w:sz="0" w:space="0" w:color="auto"/>
        <w:bottom w:val="none" w:sz="0" w:space="0" w:color="auto"/>
        <w:right w:val="none" w:sz="0" w:space="0" w:color="auto"/>
      </w:divBdr>
    </w:div>
    <w:div w:id="464860807">
      <w:bodyDiv w:val="1"/>
      <w:marLeft w:val="0"/>
      <w:marRight w:val="0"/>
      <w:marTop w:val="0"/>
      <w:marBottom w:val="0"/>
      <w:divBdr>
        <w:top w:val="none" w:sz="0" w:space="0" w:color="auto"/>
        <w:left w:val="none" w:sz="0" w:space="0" w:color="auto"/>
        <w:bottom w:val="none" w:sz="0" w:space="0" w:color="auto"/>
        <w:right w:val="none" w:sz="0" w:space="0" w:color="auto"/>
      </w:divBdr>
    </w:div>
    <w:div w:id="483162127">
      <w:bodyDiv w:val="1"/>
      <w:marLeft w:val="0"/>
      <w:marRight w:val="0"/>
      <w:marTop w:val="0"/>
      <w:marBottom w:val="0"/>
      <w:divBdr>
        <w:top w:val="none" w:sz="0" w:space="0" w:color="auto"/>
        <w:left w:val="none" w:sz="0" w:space="0" w:color="auto"/>
        <w:bottom w:val="none" w:sz="0" w:space="0" w:color="auto"/>
        <w:right w:val="none" w:sz="0" w:space="0" w:color="auto"/>
      </w:divBdr>
    </w:div>
    <w:div w:id="538394876">
      <w:bodyDiv w:val="1"/>
      <w:marLeft w:val="0"/>
      <w:marRight w:val="0"/>
      <w:marTop w:val="0"/>
      <w:marBottom w:val="0"/>
      <w:divBdr>
        <w:top w:val="none" w:sz="0" w:space="0" w:color="auto"/>
        <w:left w:val="none" w:sz="0" w:space="0" w:color="auto"/>
        <w:bottom w:val="none" w:sz="0" w:space="0" w:color="auto"/>
        <w:right w:val="none" w:sz="0" w:space="0" w:color="auto"/>
      </w:divBdr>
    </w:div>
    <w:div w:id="594627771">
      <w:bodyDiv w:val="1"/>
      <w:marLeft w:val="0"/>
      <w:marRight w:val="0"/>
      <w:marTop w:val="0"/>
      <w:marBottom w:val="0"/>
      <w:divBdr>
        <w:top w:val="none" w:sz="0" w:space="0" w:color="auto"/>
        <w:left w:val="none" w:sz="0" w:space="0" w:color="auto"/>
        <w:bottom w:val="none" w:sz="0" w:space="0" w:color="auto"/>
        <w:right w:val="none" w:sz="0" w:space="0" w:color="auto"/>
      </w:divBdr>
    </w:div>
    <w:div w:id="614675645">
      <w:bodyDiv w:val="1"/>
      <w:marLeft w:val="0"/>
      <w:marRight w:val="0"/>
      <w:marTop w:val="0"/>
      <w:marBottom w:val="0"/>
      <w:divBdr>
        <w:top w:val="none" w:sz="0" w:space="0" w:color="auto"/>
        <w:left w:val="none" w:sz="0" w:space="0" w:color="auto"/>
        <w:bottom w:val="none" w:sz="0" w:space="0" w:color="auto"/>
        <w:right w:val="none" w:sz="0" w:space="0" w:color="auto"/>
      </w:divBdr>
    </w:div>
    <w:div w:id="619461138">
      <w:bodyDiv w:val="1"/>
      <w:marLeft w:val="0"/>
      <w:marRight w:val="0"/>
      <w:marTop w:val="0"/>
      <w:marBottom w:val="0"/>
      <w:divBdr>
        <w:top w:val="none" w:sz="0" w:space="0" w:color="auto"/>
        <w:left w:val="none" w:sz="0" w:space="0" w:color="auto"/>
        <w:bottom w:val="none" w:sz="0" w:space="0" w:color="auto"/>
        <w:right w:val="none" w:sz="0" w:space="0" w:color="auto"/>
      </w:divBdr>
    </w:div>
    <w:div w:id="696010347">
      <w:bodyDiv w:val="1"/>
      <w:marLeft w:val="0"/>
      <w:marRight w:val="0"/>
      <w:marTop w:val="0"/>
      <w:marBottom w:val="0"/>
      <w:divBdr>
        <w:top w:val="none" w:sz="0" w:space="0" w:color="auto"/>
        <w:left w:val="none" w:sz="0" w:space="0" w:color="auto"/>
        <w:bottom w:val="none" w:sz="0" w:space="0" w:color="auto"/>
        <w:right w:val="none" w:sz="0" w:space="0" w:color="auto"/>
      </w:divBdr>
    </w:div>
    <w:div w:id="696125665">
      <w:bodyDiv w:val="1"/>
      <w:marLeft w:val="0"/>
      <w:marRight w:val="0"/>
      <w:marTop w:val="0"/>
      <w:marBottom w:val="0"/>
      <w:divBdr>
        <w:top w:val="none" w:sz="0" w:space="0" w:color="auto"/>
        <w:left w:val="none" w:sz="0" w:space="0" w:color="auto"/>
        <w:bottom w:val="none" w:sz="0" w:space="0" w:color="auto"/>
        <w:right w:val="none" w:sz="0" w:space="0" w:color="auto"/>
      </w:divBdr>
    </w:div>
    <w:div w:id="737019344">
      <w:bodyDiv w:val="1"/>
      <w:marLeft w:val="0"/>
      <w:marRight w:val="0"/>
      <w:marTop w:val="0"/>
      <w:marBottom w:val="0"/>
      <w:divBdr>
        <w:top w:val="none" w:sz="0" w:space="0" w:color="auto"/>
        <w:left w:val="none" w:sz="0" w:space="0" w:color="auto"/>
        <w:bottom w:val="none" w:sz="0" w:space="0" w:color="auto"/>
        <w:right w:val="none" w:sz="0" w:space="0" w:color="auto"/>
      </w:divBdr>
    </w:div>
    <w:div w:id="780075905">
      <w:bodyDiv w:val="1"/>
      <w:marLeft w:val="0"/>
      <w:marRight w:val="0"/>
      <w:marTop w:val="0"/>
      <w:marBottom w:val="0"/>
      <w:divBdr>
        <w:top w:val="none" w:sz="0" w:space="0" w:color="auto"/>
        <w:left w:val="none" w:sz="0" w:space="0" w:color="auto"/>
        <w:bottom w:val="none" w:sz="0" w:space="0" w:color="auto"/>
        <w:right w:val="none" w:sz="0" w:space="0" w:color="auto"/>
      </w:divBdr>
    </w:div>
    <w:div w:id="945577718">
      <w:bodyDiv w:val="1"/>
      <w:marLeft w:val="0"/>
      <w:marRight w:val="0"/>
      <w:marTop w:val="0"/>
      <w:marBottom w:val="0"/>
      <w:divBdr>
        <w:top w:val="none" w:sz="0" w:space="0" w:color="auto"/>
        <w:left w:val="none" w:sz="0" w:space="0" w:color="auto"/>
        <w:bottom w:val="none" w:sz="0" w:space="0" w:color="auto"/>
        <w:right w:val="none" w:sz="0" w:space="0" w:color="auto"/>
      </w:divBdr>
    </w:div>
    <w:div w:id="953251580">
      <w:bodyDiv w:val="1"/>
      <w:marLeft w:val="0"/>
      <w:marRight w:val="0"/>
      <w:marTop w:val="0"/>
      <w:marBottom w:val="0"/>
      <w:divBdr>
        <w:top w:val="none" w:sz="0" w:space="0" w:color="auto"/>
        <w:left w:val="none" w:sz="0" w:space="0" w:color="auto"/>
        <w:bottom w:val="none" w:sz="0" w:space="0" w:color="auto"/>
        <w:right w:val="none" w:sz="0" w:space="0" w:color="auto"/>
      </w:divBdr>
    </w:div>
    <w:div w:id="966469848">
      <w:bodyDiv w:val="1"/>
      <w:marLeft w:val="0"/>
      <w:marRight w:val="0"/>
      <w:marTop w:val="0"/>
      <w:marBottom w:val="0"/>
      <w:divBdr>
        <w:top w:val="none" w:sz="0" w:space="0" w:color="auto"/>
        <w:left w:val="none" w:sz="0" w:space="0" w:color="auto"/>
        <w:bottom w:val="none" w:sz="0" w:space="0" w:color="auto"/>
        <w:right w:val="none" w:sz="0" w:space="0" w:color="auto"/>
      </w:divBdr>
    </w:div>
    <w:div w:id="984242227">
      <w:bodyDiv w:val="1"/>
      <w:marLeft w:val="0"/>
      <w:marRight w:val="0"/>
      <w:marTop w:val="0"/>
      <w:marBottom w:val="0"/>
      <w:divBdr>
        <w:top w:val="none" w:sz="0" w:space="0" w:color="auto"/>
        <w:left w:val="none" w:sz="0" w:space="0" w:color="auto"/>
        <w:bottom w:val="none" w:sz="0" w:space="0" w:color="auto"/>
        <w:right w:val="none" w:sz="0" w:space="0" w:color="auto"/>
      </w:divBdr>
    </w:div>
    <w:div w:id="989401778">
      <w:bodyDiv w:val="1"/>
      <w:marLeft w:val="0"/>
      <w:marRight w:val="0"/>
      <w:marTop w:val="0"/>
      <w:marBottom w:val="0"/>
      <w:divBdr>
        <w:top w:val="none" w:sz="0" w:space="0" w:color="auto"/>
        <w:left w:val="none" w:sz="0" w:space="0" w:color="auto"/>
        <w:bottom w:val="none" w:sz="0" w:space="0" w:color="auto"/>
        <w:right w:val="none" w:sz="0" w:space="0" w:color="auto"/>
      </w:divBdr>
    </w:div>
    <w:div w:id="1017393406">
      <w:bodyDiv w:val="1"/>
      <w:marLeft w:val="0"/>
      <w:marRight w:val="0"/>
      <w:marTop w:val="0"/>
      <w:marBottom w:val="0"/>
      <w:divBdr>
        <w:top w:val="none" w:sz="0" w:space="0" w:color="auto"/>
        <w:left w:val="none" w:sz="0" w:space="0" w:color="auto"/>
        <w:bottom w:val="none" w:sz="0" w:space="0" w:color="auto"/>
        <w:right w:val="none" w:sz="0" w:space="0" w:color="auto"/>
      </w:divBdr>
    </w:div>
    <w:div w:id="1077940949">
      <w:bodyDiv w:val="1"/>
      <w:marLeft w:val="0"/>
      <w:marRight w:val="0"/>
      <w:marTop w:val="0"/>
      <w:marBottom w:val="0"/>
      <w:divBdr>
        <w:top w:val="none" w:sz="0" w:space="0" w:color="auto"/>
        <w:left w:val="none" w:sz="0" w:space="0" w:color="auto"/>
        <w:bottom w:val="none" w:sz="0" w:space="0" w:color="auto"/>
        <w:right w:val="none" w:sz="0" w:space="0" w:color="auto"/>
      </w:divBdr>
    </w:div>
    <w:div w:id="1098327425">
      <w:bodyDiv w:val="1"/>
      <w:marLeft w:val="0"/>
      <w:marRight w:val="0"/>
      <w:marTop w:val="0"/>
      <w:marBottom w:val="0"/>
      <w:divBdr>
        <w:top w:val="none" w:sz="0" w:space="0" w:color="auto"/>
        <w:left w:val="none" w:sz="0" w:space="0" w:color="auto"/>
        <w:bottom w:val="none" w:sz="0" w:space="0" w:color="auto"/>
        <w:right w:val="none" w:sz="0" w:space="0" w:color="auto"/>
      </w:divBdr>
    </w:div>
    <w:div w:id="1107966336">
      <w:bodyDiv w:val="1"/>
      <w:marLeft w:val="0"/>
      <w:marRight w:val="0"/>
      <w:marTop w:val="0"/>
      <w:marBottom w:val="0"/>
      <w:divBdr>
        <w:top w:val="none" w:sz="0" w:space="0" w:color="auto"/>
        <w:left w:val="none" w:sz="0" w:space="0" w:color="auto"/>
        <w:bottom w:val="none" w:sz="0" w:space="0" w:color="auto"/>
        <w:right w:val="none" w:sz="0" w:space="0" w:color="auto"/>
      </w:divBdr>
    </w:div>
    <w:div w:id="1142236017">
      <w:bodyDiv w:val="1"/>
      <w:marLeft w:val="0"/>
      <w:marRight w:val="0"/>
      <w:marTop w:val="0"/>
      <w:marBottom w:val="0"/>
      <w:divBdr>
        <w:top w:val="none" w:sz="0" w:space="0" w:color="auto"/>
        <w:left w:val="none" w:sz="0" w:space="0" w:color="auto"/>
        <w:bottom w:val="none" w:sz="0" w:space="0" w:color="auto"/>
        <w:right w:val="none" w:sz="0" w:space="0" w:color="auto"/>
      </w:divBdr>
    </w:div>
    <w:div w:id="1146165856">
      <w:bodyDiv w:val="1"/>
      <w:marLeft w:val="0"/>
      <w:marRight w:val="0"/>
      <w:marTop w:val="0"/>
      <w:marBottom w:val="0"/>
      <w:divBdr>
        <w:top w:val="none" w:sz="0" w:space="0" w:color="auto"/>
        <w:left w:val="none" w:sz="0" w:space="0" w:color="auto"/>
        <w:bottom w:val="none" w:sz="0" w:space="0" w:color="auto"/>
        <w:right w:val="none" w:sz="0" w:space="0" w:color="auto"/>
      </w:divBdr>
    </w:div>
    <w:div w:id="1153138601">
      <w:bodyDiv w:val="1"/>
      <w:marLeft w:val="0"/>
      <w:marRight w:val="0"/>
      <w:marTop w:val="0"/>
      <w:marBottom w:val="0"/>
      <w:divBdr>
        <w:top w:val="none" w:sz="0" w:space="0" w:color="auto"/>
        <w:left w:val="none" w:sz="0" w:space="0" w:color="auto"/>
        <w:bottom w:val="none" w:sz="0" w:space="0" w:color="auto"/>
        <w:right w:val="none" w:sz="0" w:space="0" w:color="auto"/>
      </w:divBdr>
    </w:div>
    <w:div w:id="1163937368">
      <w:bodyDiv w:val="1"/>
      <w:marLeft w:val="0"/>
      <w:marRight w:val="0"/>
      <w:marTop w:val="0"/>
      <w:marBottom w:val="0"/>
      <w:divBdr>
        <w:top w:val="none" w:sz="0" w:space="0" w:color="auto"/>
        <w:left w:val="none" w:sz="0" w:space="0" w:color="auto"/>
        <w:bottom w:val="none" w:sz="0" w:space="0" w:color="auto"/>
        <w:right w:val="none" w:sz="0" w:space="0" w:color="auto"/>
      </w:divBdr>
    </w:div>
    <w:div w:id="1190558768">
      <w:bodyDiv w:val="1"/>
      <w:marLeft w:val="0"/>
      <w:marRight w:val="0"/>
      <w:marTop w:val="0"/>
      <w:marBottom w:val="0"/>
      <w:divBdr>
        <w:top w:val="none" w:sz="0" w:space="0" w:color="auto"/>
        <w:left w:val="none" w:sz="0" w:space="0" w:color="auto"/>
        <w:bottom w:val="none" w:sz="0" w:space="0" w:color="auto"/>
        <w:right w:val="none" w:sz="0" w:space="0" w:color="auto"/>
      </w:divBdr>
    </w:div>
    <w:div w:id="1224678294">
      <w:bodyDiv w:val="1"/>
      <w:marLeft w:val="0"/>
      <w:marRight w:val="0"/>
      <w:marTop w:val="0"/>
      <w:marBottom w:val="0"/>
      <w:divBdr>
        <w:top w:val="none" w:sz="0" w:space="0" w:color="auto"/>
        <w:left w:val="none" w:sz="0" w:space="0" w:color="auto"/>
        <w:bottom w:val="none" w:sz="0" w:space="0" w:color="auto"/>
        <w:right w:val="none" w:sz="0" w:space="0" w:color="auto"/>
      </w:divBdr>
    </w:div>
    <w:div w:id="1225410630">
      <w:bodyDiv w:val="1"/>
      <w:marLeft w:val="0"/>
      <w:marRight w:val="0"/>
      <w:marTop w:val="0"/>
      <w:marBottom w:val="0"/>
      <w:divBdr>
        <w:top w:val="none" w:sz="0" w:space="0" w:color="auto"/>
        <w:left w:val="none" w:sz="0" w:space="0" w:color="auto"/>
        <w:bottom w:val="none" w:sz="0" w:space="0" w:color="auto"/>
        <w:right w:val="none" w:sz="0" w:space="0" w:color="auto"/>
      </w:divBdr>
    </w:div>
    <w:div w:id="1294360021">
      <w:bodyDiv w:val="1"/>
      <w:marLeft w:val="0"/>
      <w:marRight w:val="0"/>
      <w:marTop w:val="0"/>
      <w:marBottom w:val="0"/>
      <w:divBdr>
        <w:top w:val="none" w:sz="0" w:space="0" w:color="auto"/>
        <w:left w:val="none" w:sz="0" w:space="0" w:color="auto"/>
        <w:bottom w:val="none" w:sz="0" w:space="0" w:color="auto"/>
        <w:right w:val="none" w:sz="0" w:space="0" w:color="auto"/>
      </w:divBdr>
    </w:div>
    <w:div w:id="1306813423">
      <w:bodyDiv w:val="1"/>
      <w:marLeft w:val="0"/>
      <w:marRight w:val="0"/>
      <w:marTop w:val="0"/>
      <w:marBottom w:val="0"/>
      <w:divBdr>
        <w:top w:val="none" w:sz="0" w:space="0" w:color="auto"/>
        <w:left w:val="none" w:sz="0" w:space="0" w:color="auto"/>
        <w:bottom w:val="none" w:sz="0" w:space="0" w:color="auto"/>
        <w:right w:val="none" w:sz="0" w:space="0" w:color="auto"/>
      </w:divBdr>
    </w:div>
    <w:div w:id="1372267733">
      <w:bodyDiv w:val="1"/>
      <w:marLeft w:val="0"/>
      <w:marRight w:val="0"/>
      <w:marTop w:val="0"/>
      <w:marBottom w:val="0"/>
      <w:divBdr>
        <w:top w:val="none" w:sz="0" w:space="0" w:color="auto"/>
        <w:left w:val="none" w:sz="0" w:space="0" w:color="auto"/>
        <w:bottom w:val="none" w:sz="0" w:space="0" w:color="auto"/>
        <w:right w:val="none" w:sz="0" w:space="0" w:color="auto"/>
      </w:divBdr>
    </w:div>
    <w:div w:id="1459840524">
      <w:bodyDiv w:val="1"/>
      <w:marLeft w:val="0"/>
      <w:marRight w:val="0"/>
      <w:marTop w:val="0"/>
      <w:marBottom w:val="0"/>
      <w:divBdr>
        <w:top w:val="none" w:sz="0" w:space="0" w:color="auto"/>
        <w:left w:val="none" w:sz="0" w:space="0" w:color="auto"/>
        <w:bottom w:val="none" w:sz="0" w:space="0" w:color="auto"/>
        <w:right w:val="none" w:sz="0" w:space="0" w:color="auto"/>
      </w:divBdr>
    </w:div>
    <w:div w:id="1474641216">
      <w:bodyDiv w:val="1"/>
      <w:marLeft w:val="0"/>
      <w:marRight w:val="0"/>
      <w:marTop w:val="0"/>
      <w:marBottom w:val="0"/>
      <w:divBdr>
        <w:top w:val="none" w:sz="0" w:space="0" w:color="auto"/>
        <w:left w:val="none" w:sz="0" w:space="0" w:color="auto"/>
        <w:bottom w:val="none" w:sz="0" w:space="0" w:color="auto"/>
        <w:right w:val="none" w:sz="0" w:space="0" w:color="auto"/>
      </w:divBdr>
    </w:div>
    <w:div w:id="1519196225">
      <w:bodyDiv w:val="1"/>
      <w:marLeft w:val="0"/>
      <w:marRight w:val="0"/>
      <w:marTop w:val="0"/>
      <w:marBottom w:val="0"/>
      <w:divBdr>
        <w:top w:val="none" w:sz="0" w:space="0" w:color="auto"/>
        <w:left w:val="none" w:sz="0" w:space="0" w:color="auto"/>
        <w:bottom w:val="none" w:sz="0" w:space="0" w:color="auto"/>
        <w:right w:val="none" w:sz="0" w:space="0" w:color="auto"/>
      </w:divBdr>
    </w:div>
    <w:div w:id="1550603171">
      <w:bodyDiv w:val="1"/>
      <w:marLeft w:val="0"/>
      <w:marRight w:val="0"/>
      <w:marTop w:val="0"/>
      <w:marBottom w:val="0"/>
      <w:divBdr>
        <w:top w:val="none" w:sz="0" w:space="0" w:color="auto"/>
        <w:left w:val="none" w:sz="0" w:space="0" w:color="auto"/>
        <w:bottom w:val="none" w:sz="0" w:space="0" w:color="auto"/>
        <w:right w:val="none" w:sz="0" w:space="0" w:color="auto"/>
      </w:divBdr>
    </w:div>
    <w:div w:id="1597864615">
      <w:bodyDiv w:val="1"/>
      <w:marLeft w:val="0"/>
      <w:marRight w:val="0"/>
      <w:marTop w:val="0"/>
      <w:marBottom w:val="0"/>
      <w:divBdr>
        <w:top w:val="none" w:sz="0" w:space="0" w:color="auto"/>
        <w:left w:val="none" w:sz="0" w:space="0" w:color="auto"/>
        <w:bottom w:val="none" w:sz="0" w:space="0" w:color="auto"/>
        <w:right w:val="none" w:sz="0" w:space="0" w:color="auto"/>
      </w:divBdr>
    </w:div>
    <w:div w:id="1602058036">
      <w:bodyDiv w:val="1"/>
      <w:marLeft w:val="0"/>
      <w:marRight w:val="0"/>
      <w:marTop w:val="0"/>
      <w:marBottom w:val="0"/>
      <w:divBdr>
        <w:top w:val="none" w:sz="0" w:space="0" w:color="auto"/>
        <w:left w:val="none" w:sz="0" w:space="0" w:color="auto"/>
        <w:bottom w:val="none" w:sz="0" w:space="0" w:color="auto"/>
        <w:right w:val="none" w:sz="0" w:space="0" w:color="auto"/>
      </w:divBdr>
    </w:div>
    <w:div w:id="1634094011">
      <w:bodyDiv w:val="1"/>
      <w:marLeft w:val="0"/>
      <w:marRight w:val="0"/>
      <w:marTop w:val="0"/>
      <w:marBottom w:val="0"/>
      <w:divBdr>
        <w:top w:val="none" w:sz="0" w:space="0" w:color="auto"/>
        <w:left w:val="none" w:sz="0" w:space="0" w:color="auto"/>
        <w:bottom w:val="none" w:sz="0" w:space="0" w:color="auto"/>
        <w:right w:val="none" w:sz="0" w:space="0" w:color="auto"/>
      </w:divBdr>
    </w:div>
    <w:div w:id="1651443132">
      <w:bodyDiv w:val="1"/>
      <w:marLeft w:val="0"/>
      <w:marRight w:val="0"/>
      <w:marTop w:val="0"/>
      <w:marBottom w:val="0"/>
      <w:divBdr>
        <w:top w:val="none" w:sz="0" w:space="0" w:color="auto"/>
        <w:left w:val="none" w:sz="0" w:space="0" w:color="auto"/>
        <w:bottom w:val="none" w:sz="0" w:space="0" w:color="auto"/>
        <w:right w:val="none" w:sz="0" w:space="0" w:color="auto"/>
      </w:divBdr>
    </w:div>
    <w:div w:id="1692300713">
      <w:bodyDiv w:val="1"/>
      <w:marLeft w:val="0"/>
      <w:marRight w:val="0"/>
      <w:marTop w:val="0"/>
      <w:marBottom w:val="0"/>
      <w:divBdr>
        <w:top w:val="none" w:sz="0" w:space="0" w:color="auto"/>
        <w:left w:val="none" w:sz="0" w:space="0" w:color="auto"/>
        <w:bottom w:val="none" w:sz="0" w:space="0" w:color="auto"/>
        <w:right w:val="none" w:sz="0" w:space="0" w:color="auto"/>
      </w:divBdr>
    </w:div>
    <w:div w:id="1715735035">
      <w:bodyDiv w:val="1"/>
      <w:marLeft w:val="0"/>
      <w:marRight w:val="0"/>
      <w:marTop w:val="0"/>
      <w:marBottom w:val="0"/>
      <w:divBdr>
        <w:top w:val="none" w:sz="0" w:space="0" w:color="auto"/>
        <w:left w:val="none" w:sz="0" w:space="0" w:color="auto"/>
        <w:bottom w:val="none" w:sz="0" w:space="0" w:color="auto"/>
        <w:right w:val="none" w:sz="0" w:space="0" w:color="auto"/>
      </w:divBdr>
    </w:div>
    <w:div w:id="1717007822">
      <w:bodyDiv w:val="1"/>
      <w:marLeft w:val="0"/>
      <w:marRight w:val="0"/>
      <w:marTop w:val="0"/>
      <w:marBottom w:val="0"/>
      <w:divBdr>
        <w:top w:val="none" w:sz="0" w:space="0" w:color="auto"/>
        <w:left w:val="none" w:sz="0" w:space="0" w:color="auto"/>
        <w:bottom w:val="none" w:sz="0" w:space="0" w:color="auto"/>
        <w:right w:val="none" w:sz="0" w:space="0" w:color="auto"/>
      </w:divBdr>
    </w:div>
    <w:div w:id="1730228831">
      <w:bodyDiv w:val="1"/>
      <w:marLeft w:val="0"/>
      <w:marRight w:val="0"/>
      <w:marTop w:val="0"/>
      <w:marBottom w:val="0"/>
      <w:divBdr>
        <w:top w:val="none" w:sz="0" w:space="0" w:color="auto"/>
        <w:left w:val="none" w:sz="0" w:space="0" w:color="auto"/>
        <w:bottom w:val="none" w:sz="0" w:space="0" w:color="auto"/>
        <w:right w:val="none" w:sz="0" w:space="0" w:color="auto"/>
      </w:divBdr>
    </w:div>
    <w:div w:id="1836914398">
      <w:bodyDiv w:val="1"/>
      <w:marLeft w:val="0"/>
      <w:marRight w:val="0"/>
      <w:marTop w:val="0"/>
      <w:marBottom w:val="0"/>
      <w:divBdr>
        <w:top w:val="none" w:sz="0" w:space="0" w:color="auto"/>
        <w:left w:val="none" w:sz="0" w:space="0" w:color="auto"/>
        <w:bottom w:val="none" w:sz="0" w:space="0" w:color="auto"/>
        <w:right w:val="none" w:sz="0" w:space="0" w:color="auto"/>
      </w:divBdr>
    </w:div>
    <w:div w:id="1839684721">
      <w:bodyDiv w:val="1"/>
      <w:marLeft w:val="0"/>
      <w:marRight w:val="0"/>
      <w:marTop w:val="0"/>
      <w:marBottom w:val="0"/>
      <w:divBdr>
        <w:top w:val="none" w:sz="0" w:space="0" w:color="auto"/>
        <w:left w:val="none" w:sz="0" w:space="0" w:color="auto"/>
        <w:bottom w:val="none" w:sz="0" w:space="0" w:color="auto"/>
        <w:right w:val="none" w:sz="0" w:space="0" w:color="auto"/>
      </w:divBdr>
    </w:div>
    <w:div w:id="1884757111">
      <w:bodyDiv w:val="1"/>
      <w:marLeft w:val="0"/>
      <w:marRight w:val="0"/>
      <w:marTop w:val="0"/>
      <w:marBottom w:val="0"/>
      <w:divBdr>
        <w:top w:val="none" w:sz="0" w:space="0" w:color="auto"/>
        <w:left w:val="none" w:sz="0" w:space="0" w:color="auto"/>
        <w:bottom w:val="none" w:sz="0" w:space="0" w:color="auto"/>
        <w:right w:val="none" w:sz="0" w:space="0" w:color="auto"/>
      </w:divBdr>
    </w:div>
    <w:div w:id="1958172361">
      <w:bodyDiv w:val="1"/>
      <w:marLeft w:val="0"/>
      <w:marRight w:val="0"/>
      <w:marTop w:val="0"/>
      <w:marBottom w:val="0"/>
      <w:divBdr>
        <w:top w:val="none" w:sz="0" w:space="0" w:color="auto"/>
        <w:left w:val="none" w:sz="0" w:space="0" w:color="auto"/>
        <w:bottom w:val="none" w:sz="0" w:space="0" w:color="auto"/>
        <w:right w:val="none" w:sz="0" w:space="0" w:color="auto"/>
      </w:divBdr>
    </w:div>
    <w:div w:id="1976715979">
      <w:bodyDiv w:val="1"/>
      <w:marLeft w:val="0"/>
      <w:marRight w:val="0"/>
      <w:marTop w:val="0"/>
      <w:marBottom w:val="0"/>
      <w:divBdr>
        <w:top w:val="none" w:sz="0" w:space="0" w:color="auto"/>
        <w:left w:val="none" w:sz="0" w:space="0" w:color="auto"/>
        <w:bottom w:val="none" w:sz="0" w:space="0" w:color="auto"/>
        <w:right w:val="none" w:sz="0" w:space="0" w:color="auto"/>
      </w:divBdr>
    </w:div>
    <w:div w:id="199171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97594-5B15-49DD-8541-093E08ECC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30</Pages>
  <Words>5596</Words>
  <Characters>31901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37423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M.A.L.M. van Assen</dc:creator>
  <cp:keywords/>
  <dc:description/>
  <cp:lastModifiedBy>Chris Hartgerink</cp:lastModifiedBy>
  <cp:revision>21</cp:revision>
  <cp:lastPrinted>2015-03-10T08:02:00Z</cp:lastPrinted>
  <dcterms:created xsi:type="dcterms:W3CDTF">2015-03-26T13:40:00Z</dcterms:created>
  <dcterms:modified xsi:type="dcterms:W3CDTF">2015-04-16T13:59:00Z</dcterms:modified>
</cp:coreProperties>
</file>